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9"/>
        <w:gridCol w:w="8208"/>
      </w:tblGrid>
      <w:tr w:rsidR="00E34220" w14:paraId="26BF6426" w14:textId="77777777">
        <w:trPr>
          <w:divId w:val="305745996"/>
          <w:tblCellSpacing w:w="15" w:type="dxa"/>
        </w:trPr>
        <w:tc>
          <w:tcPr>
            <w:tcW w:w="0" w:type="auto"/>
            <w:gridSpan w:val="2"/>
            <w:vAlign w:val="center"/>
            <w:hideMark/>
          </w:tcPr>
          <w:p w14:paraId="74C438AE" w14:textId="77777777" w:rsidR="00E34220" w:rsidRDefault="00302F08">
            <w:pPr>
              <w:rPr>
                <w:rFonts w:eastAsia="Times New Roman"/>
                <w:sz w:val="24"/>
                <w:szCs w:val="24"/>
              </w:rPr>
            </w:pPr>
            <w:r>
              <w:rPr>
                <w:rFonts w:eastAsia="Times New Roman"/>
                <w:noProof/>
              </w:rPr>
              <w:pict w14:anchorId="4A823CD0">
                <v:rect id="_x0000_i1025" alt="" style="width:451.3pt;height:.05pt;mso-width-percent:0;mso-height-percent:0;mso-width-percent:0;mso-height-percent:0" o:hralign="center" o:hrstd="t" o:hr="t" fillcolor="#a0a0a0" stroked="f"/>
              </w:pict>
            </w:r>
          </w:p>
        </w:tc>
      </w:tr>
      <w:tr w:rsidR="00E34220" w14:paraId="40D594C9" w14:textId="77777777">
        <w:trPr>
          <w:divId w:val="305745996"/>
          <w:tblCellSpacing w:w="15" w:type="dxa"/>
        </w:trPr>
        <w:tc>
          <w:tcPr>
            <w:tcW w:w="0" w:type="auto"/>
            <w:gridSpan w:val="2"/>
            <w:vAlign w:val="center"/>
            <w:hideMark/>
          </w:tcPr>
          <w:p w14:paraId="1771BFE0" w14:textId="77777777" w:rsidR="00E34220" w:rsidRDefault="00E34220">
            <w:pPr>
              <w:pStyle w:val="Heading1"/>
              <w:rPr>
                <w:rFonts w:eastAsia="Times New Roman"/>
              </w:rPr>
            </w:pPr>
            <w:r>
              <w:rPr>
                <w:rFonts w:eastAsia="Times New Roman"/>
              </w:rPr>
              <w:t xml:space="preserve">Making health economic models Shiny: A tutorial </w:t>
            </w:r>
          </w:p>
          <w:p w14:paraId="01DAC574" w14:textId="77777777" w:rsidR="00E34220" w:rsidRDefault="00E34220">
            <w:pPr>
              <w:pStyle w:val="footnote"/>
              <w:outlineLvl w:val="1"/>
              <w:rPr>
                <w:b/>
                <w:bCs/>
                <w:kern w:val="36"/>
                <w:sz w:val="48"/>
                <w:szCs w:val="48"/>
              </w:rPr>
            </w:pPr>
            <w:r>
              <w:rPr>
                <w:b/>
                <w:bCs/>
                <w:kern w:val="36"/>
                <w:sz w:val="48"/>
                <w:szCs w:val="48"/>
              </w:rPr>
              <w:t> [version 1; peer review: 1 approved, 1 approved with reservations]</w:t>
            </w:r>
          </w:p>
        </w:tc>
      </w:tr>
      <w:tr w:rsidR="00E34220" w14:paraId="03BC4A98" w14:textId="77777777">
        <w:trPr>
          <w:divId w:val="305745996"/>
          <w:tblCellSpacing w:w="15" w:type="dxa"/>
        </w:trPr>
        <w:tc>
          <w:tcPr>
            <w:tcW w:w="0" w:type="auto"/>
            <w:gridSpan w:val="2"/>
            <w:vAlign w:val="center"/>
            <w:hideMark/>
          </w:tcPr>
          <w:p w14:paraId="5CB9ABDA" w14:textId="77777777" w:rsidR="00E34220" w:rsidRDefault="00E34220">
            <w:pPr>
              <w:jc w:val="center"/>
              <w:rPr>
                <w:rStyle w:val="metadata-group"/>
                <w:rFonts w:eastAsia="Times New Roman"/>
                <w:sz w:val="24"/>
                <w:szCs w:val="24"/>
              </w:rPr>
            </w:pPr>
            <w:bookmarkStart w:id="0" w:name="d2047e48"/>
            <w:bookmarkEnd w:id="0"/>
            <w:r>
              <w:rPr>
                <w:rStyle w:val="metadata-entry"/>
                <w:rFonts w:eastAsia="Times New Roman"/>
              </w:rPr>
              <w:t>Robert Smith</w:t>
            </w:r>
            <w:hyperlink w:anchor="c1" w:history="1">
              <w:r>
                <w:rPr>
                  <w:rStyle w:val="Hyperlink"/>
                  <w:rFonts w:eastAsia="Times New Roman"/>
                  <w:vertAlign w:val="superscript"/>
                </w:rPr>
                <w:t>a</w:t>
              </w:r>
            </w:hyperlink>
            <w:hyperlink w:anchor="a1" w:history="1">
              <w:r>
                <w:rPr>
                  <w:rStyle w:val="Hyperlink"/>
                  <w:rFonts w:eastAsia="Times New Roman"/>
                  <w:vertAlign w:val="superscript"/>
                </w:rPr>
                <w:t>1</w:t>
              </w:r>
            </w:hyperlink>
          </w:p>
          <w:p w14:paraId="5A02A9F4" w14:textId="77777777" w:rsidR="00E34220" w:rsidRDefault="00E34220">
            <w:pPr>
              <w:pStyle w:val="metadata-entry1"/>
              <w:jc w:val="center"/>
            </w:pPr>
            <w:r>
              <w:t>Conceptualization</w:t>
            </w:r>
          </w:p>
          <w:p w14:paraId="333ED4BA" w14:textId="77777777" w:rsidR="00E34220" w:rsidRDefault="00E34220">
            <w:pPr>
              <w:pStyle w:val="metadata-entry1"/>
              <w:jc w:val="center"/>
            </w:pPr>
            <w:r>
              <w:t>Investigation</w:t>
            </w:r>
          </w:p>
          <w:p w14:paraId="0C73AA4E" w14:textId="77777777" w:rsidR="00E34220" w:rsidRDefault="00E34220">
            <w:pPr>
              <w:pStyle w:val="metadata-entry1"/>
              <w:jc w:val="center"/>
            </w:pPr>
            <w:r>
              <w:t>Methodology</w:t>
            </w:r>
          </w:p>
          <w:p w14:paraId="4C5937CB" w14:textId="77777777" w:rsidR="00E34220" w:rsidRDefault="00E34220">
            <w:pPr>
              <w:pStyle w:val="metadata-entry1"/>
              <w:jc w:val="center"/>
            </w:pPr>
            <w:r>
              <w:t>Project Administration</w:t>
            </w:r>
          </w:p>
          <w:p w14:paraId="15BE4F33" w14:textId="77777777" w:rsidR="00E34220" w:rsidRDefault="00E34220">
            <w:pPr>
              <w:pStyle w:val="metadata-entry1"/>
              <w:jc w:val="center"/>
            </w:pPr>
            <w:r>
              <w:t>Validation</w:t>
            </w:r>
          </w:p>
          <w:p w14:paraId="40F112F2" w14:textId="77777777" w:rsidR="00E34220" w:rsidRDefault="00E34220">
            <w:pPr>
              <w:pStyle w:val="metadata-entry1"/>
              <w:jc w:val="center"/>
            </w:pPr>
            <w:r>
              <w:t>Visualization</w:t>
            </w:r>
          </w:p>
          <w:p w14:paraId="7B70A953" w14:textId="77777777" w:rsidR="00E34220" w:rsidRDefault="00E34220">
            <w:pPr>
              <w:pStyle w:val="metadata-entry1"/>
              <w:jc w:val="center"/>
            </w:pPr>
            <w:r>
              <w:t>Writing – Original Draft Preparation</w:t>
            </w:r>
          </w:p>
          <w:p w14:paraId="2C1CC612" w14:textId="77777777" w:rsidR="00E34220" w:rsidRDefault="00E34220">
            <w:pPr>
              <w:pStyle w:val="metadata-entry1"/>
              <w:jc w:val="center"/>
            </w:pPr>
            <w:r>
              <w:t>Writing – Review &amp; Editing</w:t>
            </w:r>
          </w:p>
          <w:p w14:paraId="66E77030" w14:textId="77777777" w:rsidR="00E34220" w:rsidRDefault="00E34220">
            <w:pPr>
              <w:pStyle w:val="metadata-entry1"/>
              <w:jc w:val="center"/>
            </w:pPr>
            <w:r>
              <w:rPr>
                <w:rStyle w:val="generated"/>
              </w:rPr>
              <w:t xml:space="preserve">URI: </w:t>
            </w:r>
            <w:hyperlink r:id="rId5" w:tgtFrame="xrefwindow" w:history="1">
              <w:r>
                <w:rPr>
                  <w:rStyle w:val="Hyperlink"/>
                </w:rPr>
                <w:t>https://orcid.org/0000-0003-0245-3217</w:t>
              </w:r>
            </w:hyperlink>
          </w:p>
          <w:p w14:paraId="57C7BE7F" w14:textId="77777777" w:rsidR="00E34220" w:rsidRDefault="00E34220">
            <w:pPr>
              <w:jc w:val="center"/>
              <w:rPr>
                <w:rStyle w:val="metadata-group"/>
                <w:rFonts w:eastAsia="Times New Roman"/>
              </w:rPr>
            </w:pPr>
            <w:r>
              <w:rPr>
                <w:rFonts w:eastAsia="Times New Roman"/>
              </w:rPr>
              <w:t xml:space="preserve">, </w:t>
            </w:r>
            <w:bookmarkStart w:id="1" w:name="d2047e95"/>
            <w:bookmarkEnd w:id="1"/>
            <w:r>
              <w:rPr>
                <w:rStyle w:val="metadata-entry"/>
                <w:rFonts w:eastAsia="Times New Roman"/>
              </w:rPr>
              <w:t>Paul Schneider</w:t>
            </w:r>
            <w:hyperlink w:anchor="a1" w:history="1">
              <w:r>
                <w:rPr>
                  <w:rStyle w:val="Hyperlink"/>
                  <w:rFonts w:eastAsia="Times New Roman"/>
                  <w:vertAlign w:val="superscript"/>
                </w:rPr>
                <w:t>1</w:t>
              </w:r>
            </w:hyperlink>
          </w:p>
          <w:p w14:paraId="24E3FEE8" w14:textId="77777777" w:rsidR="00E34220" w:rsidRDefault="00E34220">
            <w:pPr>
              <w:pStyle w:val="metadata-entry1"/>
              <w:jc w:val="center"/>
            </w:pPr>
            <w:r>
              <w:t>Conceptualization</w:t>
            </w:r>
          </w:p>
          <w:p w14:paraId="59B6CBEB" w14:textId="77777777" w:rsidR="00E34220" w:rsidRDefault="00E34220">
            <w:pPr>
              <w:pStyle w:val="metadata-entry1"/>
              <w:jc w:val="center"/>
            </w:pPr>
            <w:r>
              <w:t>Investigation</w:t>
            </w:r>
          </w:p>
          <w:p w14:paraId="54B9D4B4" w14:textId="77777777" w:rsidR="00E34220" w:rsidRDefault="00E34220">
            <w:pPr>
              <w:pStyle w:val="metadata-entry1"/>
              <w:jc w:val="center"/>
            </w:pPr>
            <w:r>
              <w:t>Methodology</w:t>
            </w:r>
          </w:p>
          <w:p w14:paraId="7821F187" w14:textId="77777777" w:rsidR="00E34220" w:rsidRDefault="00E34220">
            <w:pPr>
              <w:pStyle w:val="metadata-entry1"/>
              <w:jc w:val="center"/>
            </w:pPr>
            <w:r>
              <w:t>Project Administration</w:t>
            </w:r>
          </w:p>
          <w:p w14:paraId="493BB6B6" w14:textId="77777777" w:rsidR="00E34220" w:rsidRDefault="00E34220">
            <w:pPr>
              <w:pStyle w:val="metadata-entry1"/>
              <w:jc w:val="center"/>
            </w:pPr>
            <w:r>
              <w:t>Validation</w:t>
            </w:r>
          </w:p>
          <w:p w14:paraId="12DD48E6" w14:textId="77777777" w:rsidR="00E34220" w:rsidRDefault="00E34220">
            <w:pPr>
              <w:pStyle w:val="metadata-entry1"/>
              <w:jc w:val="center"/>
            </w:pPr>
            <w:r>
              <w:t>Visualization</w:t>
            </w:r>
          </w:p>
          <w:p w14:paraId="4E425ECB" w14:textId="77777777" w:rsidR="00E34220" w:rsidRDefault="00E34220">
            <w:pPr>
              <w:pStyle w:val="metadata-entry1"/>
              <w:jc w:val="center"/>
            </w:pPr>
            <w:r>
              <w:t>Writing – Original Draft Preparation</w:t>
            </w:r>
          </w:p>
          <w:p w14:paraId="633B7746" w14:textId="77777777" w:rsidR="00E34220" w:rsidRDefault="00E34220">
            <w:pPr>
              <w:pStyle w:val="metadata-entry1"/>
              <w:jc w:val="center"/>
            </w:pPr>
            <w:r>
              <w:t>Writing – Review &amp; Editing</w:t>
            </w:r>
          </w:p>
          <w:p w14:paraId="7B5B96FC" w14:textId="77777777" w:rsidR="00E34220" w:rsidRDefault="00E34220">
            <w:pPr>
              <w:pStyle w:val="metadata-entry1"/>
              <w:jc w:val="center"/>
            </w:pPr>
            <w:r>
              <w:rPr>
                <w:rStyle w:val="generated"/>
              </w:rPr>
              <w:t xml:space="preserve">URI: </w:t>
            </w:r>
            <w:hyperlink r:id="rId6" w:tgtFrame="xrefwindow" w:history="1">
              <w:r>
                <w:rPr>
                  <w:rStyle w:val="Hyperlink"/>
                </w:rPr>
                <w:t>https://orcid.org/0000-0003-3552-1087</w:t>
              </w:r>
            </w:hyperlink>
          </w:p>
        </w:tc>
      </w:tr>
      <w:tr w:rsidR="00E34220" w14:paraId="20EBE62B" w14:textId="77777777">
        <w:trPr>
          <w:divId w:val="305745996"/>
          <w:tblCellSpacing w:w="15" w:type="dxa"/>
        </w:trPr>
        <w:tc>
          <w:tcPr>
            <w:tcW w:w="0" w:type="auto"/>
            <w:vAlign w:val="center"/>
            <w:hideMark/>
          </w:tcPr>
          <w:p w14:paraId="6986653C" w14:textId="77777777" w:rsidR="00E34220" w:rsidRDefault="00E34220">
            <w:pPr>
              <w:rPr>
                <w:rFonts w:eastAsia="Times New Roman"/>
              </w:rPr>
            </w:pPr>
            <w:r>
              <w:rPr>
                <w:rFonts w:eastAsia="Times New Roman"/>
              </w:rPr>
              <w:lastRenderedPageBreak/>
              <w:t> </w:t>
            </w:r>
          </w:p>
        </w:tc>
        <w:tc>
          <w:tcPr>
            <w:tcW w:w="0" w:type="auto"/>
            <w:vAlign w:val="center"/>
            <w:hideMark/>
          </w:tcPr>
          <w:p w14:paraId="63E69B97" w14:textId="77777777" w:rsidR="00E34220" w:rsidRDefault="00E34220">
            <w:pPr>
              <w:pStyle w:val="metadata-entry1"/>
              <w:divId w:val="1742169858"/>
            </w:pPr>
            <w:bookmarkStart w:id="2" w:name="a1"/>
            <w:bookmarkEnd w:id="2"/>
            <w:r>
              <w:rPr>
                <w:rStyle w:val="generated"/>
              </w:rPr>
              <w:t>[</w:t>
            </w:r>
            <w:r>
              <w:t>1</w:t>
            </w:r>
            <w:r>
              <w:rPr>
                <w:rStyle w:val="generated"/>
              </w:rPr>
              <w:t xml:space="preserve">] </w:t>
            </w:r>
            <w:r>
              <w:t>School of Health and Related Research, University of Sheffield, Regents Court, Sheffield, S1 4DA, UK</w:t>
            </w:r>
          </w:p>
        </w:tc>
      </w:tr>
      <w:tr w:rsidR="00E34220" w14:paraId="408BB73E" w14:textId="77777777">
        <w:trPr>
          <w:divId w:val="305745996"/>
          <w:tblCellSpacing w:w="15" w:type="dxa"/>
        </w:trPr>
        <w:tc>
          <w:tcPr>
            <w:tcW w:w="0" w:type="auto"/>
            <w:vAlign w:val="center"/>
            <w:hideMark/>
          </w:tcPr>
          <w:p w14:paraId="14E9D232" w14:textId="77777777" w:rsidR="00E34220" w:rsidRDefault="00E34220"/>
        </w:tc>
        <w:tc>
          <w:tcPr>
            <w:tcW w:w="0" w:type="auto"/>
            <w:vAlign w:val="center"/>
            <w:hideMark/>
          </w:tcPr>
          <w:p w14:paraId="69318215" w14:textId="77777777" w:rsidR="00E34220" w:rsidRDefault="00E34220">
            <w:pPr>
              <w:pStyle w:val="metadata-entry1"/>
              <w:divId w:val="284195334"/>
            </w:pPr>
            <w:r>
              <w:rPr>
                <w:rStyle w:val="generated"/>
              </w:rPr>
              <w:t xml:space="preserve">Author notes: </w:t>
            </w:r>
          </w:p>
          <w:p w14:paraId="2B584921" w14:textId="77777777" w:rsidR="00E34220" w:rsidRDefault="00E34220">
            <w:pPr>
              <w:pStyle w:val="metadata-entry1"/>
              <w:divId w:val="1332029346"/>
            </w:pPr>
            <w:bookmarkStart w:id="3" w:name="c1"/>
            <w:bookmarkStart w:id="4" w:name="d2047e145"/>
            <w:bookmarkEnd w:id="3"/>
            <w:bookmarkEnd w:id="4"/>
            <w:r>
              <w:rPr>
                <w:rStyle w:val="generated"/>
              </w:rPr>
              <w:t>Correspondence to: [</w:t>
            </w:r>
            <w:r>
              <w:t>a</w:t>
            </w:r>
            <w:r>
              <w:rPr>
                <w:rStyle w:val="generated"/>
              </w:rPr>
              <w:t xml:space="preserve">] </w:t>
            </w:r>
            <w:hyperlink r:id="rId7" w:history="1">
              <w:r>
                <w:rPr>
                  <w:rStyle w:val="Hyperlink"/>
                </w:rPr>
                <w:t>rasmith3@sheffield.ac.uk</w:t>
              </w:r>
            </w:hyperlink>
            <w:r>
              <w:t xml:space="preserve"> </w:t>
            </w:r>
          </w:p>
          <w:p w14:paraId="74FA473C" w14:textId="77777777" w:rsidR="00E34220" w:rsidRDefault="00E34220">
            <w:pPr>
              <w:pStyle w:val="metadata-entry1"/>
              <w:divId w:val="1332029346"/>
            </w:pPr>
            <w:bookmarkStart w:id="5" w:name="fn1"/>
            <w:bookmarkEnd w:id="5"/>
            <w:r>
              <w:t> equal contributors</w:t>
            </w:r>
          </w:p>
        </w:tc>
      </w:tr>
      <w:tr w:rsidR="00E34220" w14:paraId="16D01588" w14:textId="77777777">
        <w:trPr>
          <w:divId w:val="305745996"/>
          <w:tblCellSpacing w:w="15" w:type="dxa"/>
        </w:trPr>
        <w:tc>
          <w:tcPr>
            <w:tcW w:w="0" w:type="auto"/>
            <w:gridSpan w:val="2"/>
            <w:vAlign w:val="center"/>
            <w:hideMark/>
          </w:tcPr>
          <w:p w14:paraId="4B019579" w14:textId="77777777" w:rsidR="00E34220" w:rsidRDefault="00302F08">
            <w:pPr>
              <w:rPr>
                <w:rFonts w:eastAsia="Times New Roman"/>
              </w:rPr>
            </w:pPr>
            <w:r>
              <w:rPr>
                <w:rFonts w:eastAsia="Times New Roman"/>
                <w:noProof/>
              </w:rPr>
              <w:pict w14:anchorId="1DCDF95D">
                <v:rect id="_x0000_i1026" alt="" style="width:451.3pt;height:.05pt;mso-width-percent:0;mso-height-percent:0;mso-width-percent:0;mso-height-percent:0" o:hralign="center" o:hrstd="t" o:hr="t" fillcolor="#a0a0a0" stroked="f"/>
              </w:pict>
            </w:r>
          </w:p>
        </w:tc>
      </w:tr>
      <w:tr w:rsidR="00E34220" w14:paraId="41151417" w14:textId="77777777">
        <w:trPr>
          <w:divId w:val="305745996"/>
          <w:tblCellSpacing w:w="15" w:type="dxa"/>
        </w:trPr>
        <w:tc>
          <w:tcPr>
            <w:tcW w:w="0" w:type="auto"/>
            <w:vAlign w:val="center"/>
            <w:hideMark/>
          </w:tcPr>
          <w:p w14:paraId="47D6BC53" w14:textId="77777777" w:rsidR="00E34220" w:rsidRDefault="00E34220">
            <w:pPr>
              <w:pStyle w:val="Heading4"/>
              <w:jc w:val="right"/>
              <w:rPr>
                <w:rFonts w:eastAsia="Times New Roman"/>
              </w:rPr>
            </w:pPr>
            <w:r>
              <w:rPr>
                <w:rStyle w:val="generated"/>
                <w:rFonts w:eastAsia="Times New Roman"/>
              </w:rPr>
              <w:t>Abstract</w:t>
            </w:r>
          </w:p>
        </w:tc>
        <w:tc>
          <w:tcPr>
            <w:tcW w:w="0" w:type="auto"/>
            <w:vAlign w:val="center"/>
            <w:hideMark/>
          </w:tcPr>
          <w:p w14:paraId="1403A5A8" w14:textId="77777777" w:rsidR="00E34220" w:rsidRDefault="00E34220">
            <w:pPr>
              <w:pStyle w:val="first"/>
            </w:pPr>
            <w:r>
              <w:t>Health economic evaluation models have traditionally been built in Microsoft Excel, but more sophisticated tools are increasingly being used as model complexity and computational requirements increase. Of all the programming languages, R is most popular amongst health economists because it has a plethora of user created packages and is highly flexible. However, even with an integrated development environment such as R Studio, R lacks a simple point and click user interface and therefore requires some programming ability. This might make the switch from Microsoft Excel to R seem daunting, and it might make it difficult to directly communicate results with decisions makers and other stakeholders.</w:t>
            </w:r>
          </w:p>
          <w:p w14:paraId="6AF6C7EA" w14:textId="77777777" w:rsidR="00E34220" w:rsidRDefault="00E34220">
            <w:pPr>
              <w:pStyle w:val="NormalWeb"/>
            </w:pPr>
            <w:r>
              <w:t>The R package Shiny has the potential to resolve this limitation. It allows programmers to embed health economic models developed in R into interactive web browser based user interfaces. Users can specify their own assumptions about model parameters and run different scenario analyses, which, in the case of regular a Markov model, can be computed within seconds. This paper provides a tutorial on how to wrap a health economic model built in R into a Shiny application. We use a four-state Markov model developed by the Decision Analysis in R for Technologies in Health (DARTH) group as a case-study to demonstrate main principles and basic functionality.</w:t>
            </w:r>
          </w:p>
          <w:p w14:paraId="18604A74" w14:textId="77777777" w:rsidR="00E34220" w:rsidRDefault="00E34220">
            <w:pPr>
              <w:pStyle w:val="NormalWeb"/>
            </w:pPr>
            <w:r>
              <w:t xml:space="preserve">A more extensive tutorial, all code, and data are provided in a  </w:t>
            </w:r>
            <w:hyperlink r:id="rId8" w:tgtFrame="xrefwindow" w:history="1">
              <w:r>
                <w:rPr>
                  <w:rStyle w:val="Hyperlink"/>
                </w:rPr>
                <w:t>GitHub repository</w:t>
              </w:r>
            </w:hyperlink>
            <w:r>
              <w:t>.</w:t>
            </w:r>
          </w:p>
        </w:tc>
      </w:tr>
      <w:tr w:rsidR="00E34220" w14:paraId="6F81CC61" w14:textId="77777777">
        <w:trPr>
          <w:divId w:val="305745996"/>
          <w:tblCellSpacing w:w="15" w:type="dxa"/>
        </w:trPr>
        <w:tc>
          <w:tcPr>
            <w:tcW w:w="0" w:type="auto"/>
            <w:gridSpan w:val="2"/>
            <w:vAlign w:val="center"/>
            <w:hideMark/>
          </w:tcPr>
          <w:p w14:paraId="60B088ED" w14:textId="77777777" w:rsidR="00E34220" w:rsidRDefault="00302F08">
            <w:pPr>
              <w:rPr>
                <w:rFonts w:eastAsia="Times New Roman"/>
              </w:rPr>
            </w:pPr>
            <w:r>
              <w:rPr>
                <w:rFonts w:eastAsia="Times New Roman"/>
                <w:noProof/>
              </w:rPr>
              <w:pict w14:anchorId="255C3F31">
                <v:rect id="_x0000_i1027" alt="" style="width:451.3pt;height:.05pt;mso-width-percent:0;mso-height-percent:0;mso-width-percent:0;mso-height-percent:0" o:hralign="center" o:hrstd="t" o:hr="t" fillcolor="#a0a0a0" stroked="f"/>
              </w:pict>
            </w:r>
          </w:p>
        </w:tc>
      </w:tr>
    </w:tbl>
    <w:p w14:paraId="618A8EBC" w14:textId="77777777" w:rsidR="00E34220" w:rsidRDefault="00E34220">
      <w:pPr>
        <w:pStyle w:val="Heading2"/>
        <w:divId w:val="400912078"/>
        <w:rPr>
          <w:rFonts w:eastAsia="Times New Roman"/>
        </w:rPr>
      </w:pPr>
      <w:bookmarkStart w:id="6" w:name="d2047e222"/>
      <w:bookmarkEnd w:id="6"/>
      <w:r>
        <w:rPr>
          <w:rFonts w:eastAsia="Times New Roman"/>
        </w:rPr>
        <w:t>Introduction</w:t>
      </w:r>
    </w:p>
    <w:p w14:paraId="1B92B8E9" w14:textId="4FFED3A0" w:rsidR="00E34220" w:rsidRDefault="00E34220">
      <w:pPr>
        <w:pStyle w:val="NormalWeb"/>
        <w:divId w:val="400912078"/>
      </w:pPr>
      <w:r>
        <w:t>As the complexity of health economic</w:t>
      </w:r>
      <w:ins w:id="7" w:author="Robert Smith" w:date="2020-07-21T14:16:00Z">
        <w:r>
          <w:t xml:space="preserve"> decision</w:t>
        </w:r>
      </w:ins>
      <w:r>
        <w:t xml:space="preserve"> models increase, there is growing recognition of the advantages of using high level programming languages (e.g. R, Python, C++, Julia) to support statistical analysis. Depending on the model that is being used, Microsoft Excel can be relatively slow. Certain types of models (e.g. individual-level simulations) can take a very long time to run or become computationally infeasible, and some essential statistical methods can hardly be implemented at all (e.g. survival modelling, network </w:t>
      </w:r>
      <w:del w:id="8" w:author="Robert Smith" w:date="2020-07-21T15:25:00Z">
        <w:r w:rsidDel="007F7817">
          <w:delText>meta analysis</w:delText>
        </w:r>
      </w:del>
      <w:ins w:id="9" w:author="Robert Smith" w:date="2020-07-21T15:25:00Z">
        <w:r w:rsidR="007F7817">
          <w:t>meta-analysis</w:t>
        </w:r>
      </w:ins>
      <w:r>
        <w:t>, value of sample information), or rely on exporting results from other programs (e.g. R, STATA, WinBUGs).</w:t>
      </w:r>
    </w:p>
    <w:p w14:paraId="66CC8AB9" w14:textId="77777777" w:rsidR="00E34220" w:rsidRDefault="00E34220">
      <w:pPr>
        <w:pStyle w:val="NormalWeb"/>
        <w:divId w:val="400912078"/>
      </w:pPr>
      <w:r>
        <w:t xml:space="preserve">Of all the high level programming languages, R is the most popular amongst health economists </w:t>
      </w:r>
      <w:hyperlink w:anchor="ref-1" w:history="1">
        <w:r>
          <w:rPr>
            <w:rStyle w:val="Hyperlink"/>
            <w:vertAlign w:val="superscript"/>
          </w:rPr>
          <w:t>1</w:t>
        </w:r>
      </w:hyperlink>
      <w:r>
        <w:rPr>
          <w:vertAlign w:val="superscript"/>
        </w:rPr>
        <w:t xml:space="preserve"> </w:t>
      </w:r>
      <w:r>
        <w:t xml:space="preserve">. R is open source and supported by a large community of statisticians, data scientists and health economists. There are extensive collections of (mostly free) online resources, including packages, tutorials, courses, and guidelines. Chunks of code, model functions, and entire models are shared by numerous authors, which allow R users to quickly </w:t>
      </w:r>
      <w:r>
        <w:lastRenderedPageBreak/>
        <w:t xml:space="preserve">adopt and adapt methods and code created by others. Importantly for the UK, R is also currently the only programming environment accepted by NICE for HTA submissions, the alternative submission formats Excel, DATA, Treeage, and WinBUGs are all software applications </w:t>
      </w:r>
      <w:hyperlink w:anchor="ref-2" w:history="1">
        <w:r>
          <w:rPr>
            <w:rStyle w:val="Hyperlink"/>
            <w:vertAlign w:val="superscript"/>
          </w:rPr>
          <w:t>2</w:t>
        </w:r>
      </w:hyperlink>
      <w:r>
        <w:rPr>
          <w:vertAlign w:val="superscript"/>
        </w:rPr>
        <w:t xml:space="preserve"> </w:t>
      </w:r>
      <w:r>
        <w:t>.</w:t>
      </w:r>
    </w:p>
    <w:p w14:paraId="4FF2D15E" w14:textId="77777777" w:rsidR="00E34220" w:rsidRDefault="00E34220">
      <w:pPr>
        <w:pStyle w:val="NormalWeb"/>
        <w:divId w:val="400912078"/>
      </w:pPr>
      <w:r>
        <w:t xml:space="preserve">Despite the many strengths of the script based approach (e.g R) to decision modelling, an important limitation has been the lack of an easy-to-understand user-interface, which would be useful as it "facilitates the development and communication of the model structure" (p.743) </w:t>
      </w:r>
      <w:hyperlink w:anchor="ref-1" w:history="1">
        <w:r>
          <w:rPr>
            <w:rStyle w:val="Hyperlink"/>
            <w:vertAlign w:val="superscript"/>
          </w:rPr>
          <w:t>1</w:t>
        </w:r>
      </w:hyperlink>
      <w:r>
        <w:rPr>
          <w:vertAlign w:val="superscript"/>
        </w:rPr>
        <w:t xml:space="preserve"> </w:t>
      </w:r>
      <w:r>
        <w:t>. While it is common practice for ’spreadsheet models’ to have a structured front tab, which allows decision makers to manipulate model assumptions and change parameters to assess their impact on the results, up until recently, R models had to be adapted within script files or command lines.</w:t>
      </w:r>
    </w:p>
    <w:p w14:paraId="3156EE26" w14:textId="77777777" w:rsidR="00E34220" w:rsidRDefault="00E34220">
      <w:pPr>
        <w:pStyle w:val="NormalWeb"/>
        <w:divId w:val="400912078"/>
      </w:pPr>
      <w:r>
        <w:t xml:space="preserve">Released in 2012, Shiny is an R-package that can be used to create a graphical, web browser based interface. The result looks like a website, and allows users to interact with underlying R models without the need to manipulate the source code </w:t>
      </w:r>
      <w:hyperlink w:anchor="ref-3" w:history="1">
        <w:r>
          <w:rPr>
            <w:rStyle w:val="Hyperlink"/>
            <w:vertAlign w:val="superscript"/>
          </w:rPr>
          <w:t>3</w:t>
        </w:r>
      </w:hyperlink>
      <w:r>
        <w:rPr>
          <w:vertAlign w:val="superscript"/>
        </w:rPr>
        <w:t xml:space="preserve"> </w:t>
      </w:r>
      <w:r>
        <w:t xml:space="preserve">. Shiny has already been widely adopted in many different areas and by various organisations to present the results of statistical analysis </w:t>
      </w:r>
      <w:hyperlink w:anchor="ref-4" w:history="1">
        <w:r>
          <w:rPr>
            <w:rStyle w:val="Hyperlink"/>
            <w:vertAlign w:val="superscript"/>
          </w:rPr>
          <w:t>4</w:t>
        </w:r>
      </w:hyperlink>
      <w:r>
        <w:rPr>
          <w:vertAlign w:val="superscript"/>
        </w:rPr>
        <w:t xml:space="preserve"> </w:t>
      </w:r>
      <w:r>
        <w:t xml:space="preserve">. Within health economics Shiny is currently being used to conduct network meta analysis </w:t>
      </w:r>
      <w:hyperlink w:anchor="ref-5" w:history="1">
        <w:r>
          <w:rPr>
            <w:rStyle w:val="Hyperlink"/>
            <w:vertAlign w:val="superscript"/>
          </w:rPr>
          <w:t>5</w:t>
        </w:r>
      </w:hyperlink>
      <w:r>
        <w:rPr>
          <w:vertAlign w:val="superscript"/>
        </w:rPr>
        <w:t xml:space="preserve"> </w:t>
      </w:r>
      <w:r>
        <w:t xml:space="preserve">and value of information analysis </w:t>
      </w:r>
      <w:hyperlink w:anchor="ref-6" w:history="1">
        <w:r>
          <w:rPr>
            <w:rStyle w:val="Hyperlink"/>
            <w:vertAlign w:val="superscript"/>
          </w:rPr>
          <w:t>6</w:t>
        </w:r>
      </w:hyperlink>
      <w:r>
        <w:rPr>
          <w:vertAlign w:val="superscript"/>
        </w:rPr>
        <w:t xml:space="preserve">, </w:t>
      </w:r>
      <w:hyperlink w:anchor="ref-7" w:history="1">
        <w:r>
          <w:rPr>
            <w:rStyle w:val="Hyperlink"/>
            <w:vertAlign w:val="superscript"/>
          </w:rPr>
          <w:t>7</w:t>
        </w:r>
      </w:hyperlink>
      <w:r>
        <w:rPr>
          <w:vertAlign w:val="superscript"/>
        </w:rPr>
        <w:t xml:space="preserve"> </w:t>
      </w:r>
      <w:r>
        <w:t>.</w:t>
      </w:r>
    </w:p>
    <w:p w14:paraId="6EFAE9F7" w14:textId="05862317" w:rsidR="00E34220" w:rsidRDefault="00E34220">
      <w:pPr>
        <w:pStyle w:val="NormalWeb"/>
        <w:divId w:val="400912078"/>
        <w:rPr>
          <w:ins w:id="10" w:author="Robert Smith" w:date="2020-07-21T14:17:00Z"/>
        </w:rPr>
      </w:pPr>
      <w:r>
        <w:t xml:space="preserve">Using Shiny, it is possible to create flexible user interfaces that allow users to specify different assumptions, change parameters, run underlying R code and visualise results. The primary benefit of this is that it makes script based computer models accessible to those with no programming knowledge - opening models up to critical inquiry from decision makers and other stakeholders </w:t>
      </w:r>
      <w:hyperlink w:anchor="ref-8" w:history="1">
        <w:r>
          <w:rPr>
            <w:rStyle w:val="Hyperlink"/>
            <w:vertAlign w:val="superscript"/>
          </w:rPr>
          <w:t>8</w:t>
        </w:r>
      </w:hyperlink>
      <w:r>
        <w:rPr>
          <w:vertAlign w:val="superscript"/>
        </w:rPr>
        <w:t xml:space="preserve"> </w:t>
      </w:r>
      <w:r>
        <w:t>. Other benefits come from leveraging the power of R’s many publicly available packages; for example, allowing for publication quality graphs and tables to be downloaded, user specific data-files to be uploaded, open-access data to be automatically updated and, perhaps most importantly, to efficiently run comprehensive probabilistic sensitivity analyses in a fraction of the time that it would take in Microsoft Excel. Shiny web applications for R health economic</w:t>
      </w:r>
      <w:ins w:id="11" w:author="Robert Smith" w:date="2020-07-21T14:16:00Z">
        <w:r>
          <w:t xml:space="preserve"> decision</w:t>
        </w:r>
      </w:ins>
      <w:r>
        <w:t xml:space="preserve"> models seem particularly useful in cases where model parameters are highly uncertain or unknown, and where analysis is conducted with heterogeneous assumptions (e.g. for different populations). </w:t>
      </w:r>
      <w:ins w:id="12" w:author="Robert Smith" w:date="2020-07-21T14:17:00Z">
        <w:r w:rsidRPr="00E34220">
          <w:rPr>
            <w:rPrChange w:id="13" w:author="Robert Smith" w:date="2020-07-21T14:17:00Z">
              <w:rPr>
                <w:rFonts w:ascii="Arial" w:hAnsi="Arial" w:cs="Arial"/>
                <w:color w:val="000000"/>
                <w:sz w:val="22"/>
                <w:szCs w:val="22"/>
                <w:shd w:val="clear" w:color="auto" w:fill="00FFFF"/>
              </w:rPr>
            </w:rPrChange>
          </w:rPr>
          <w:t xml:space="preserve">Examples of well-designed shiny applications include, for example, the the Innovation and Value Initiative's open-source rheumatoid arthritis individual patient simulation model, Bresmed’s ‘IntRface’ application, and the SHARP CKD-CVD outcomes model </w:t>
        </w:r>
      </w:ins>
      <w:ins w:id="14" w:author="Robert Smith" w:date="2020-07-22T16:56:00Z">
        <w:r w:rsidR="006E63EC">
          <w:t>(</w:t>
        </w:r>
      </w:ins>
      <w:ins w:id="15" w:author="Robert Smith" w:date="2020-07-22T16:57:00Z">
        <w:r w:rsidR="006E63EC">
          <w:t>Hart et al., 2020</w:t>
        </w:r>
        <w:r w:rsidR="006E63EC">
          <w:t xml:space="preserve">, Incerti et al., 2019, </w:t>
        </w:r>
      </w:ins>
      <w:ins w:id="16" w:author="Robert Smith" w:date="2020-07-22T16:58:00Z">
        <w:r w:rsidR="006E63EC" w:rsidRPr="006E63EC">
          <w:t>Schlackow</w:t>
        </w:r>
        <w:r w:rsidR="006E63EC">
          <w:t xml:space="preserve"> et al., 2017)</w:t>
        </w:r>
      </w:ins>
      <w:ins w:id="17" w:author="Robert Smith" w:date="2020-07-21T14:17:00Z">
        <w:r>
          <w:rPr>
            <w:rStyle w:val="CommentReference"/>
            <w:rFonts w:asciiTheme="minorHAnsi" w:eastAsiaTheme="minorHAnsi" w:hAnsiTheme="minorHAnsi" w:cstheme="minorBidi"/>
            <w:lang w:val="en-US" w:eastAsia="en-US"/>
          </w:rPr>
          <w:commentReference w:id="18"/>
        </w:r>
        <w:r w:rsidRPr="00E34220">
          <w:rPr>
            <w:rPrChange w:id="19" w:author="Robert Smith" w:date="2020-07-21T14:17:00Z">
              <w:rPr>
                <w:rFonts w:ascii="Arial" w:hAnsi="Arial" w:cs="Arial"/>
                <w:color w:val="3C4043"/>
                <w:sz w:val="18"/>
                <w:szCs w:val="18"/>
                <w:shd w:val="clear" w:color="auto" w:fill="00FFFF"/>
              </w:rPr>
            </w:rPrChange>
          </w:rPr>
          <w:t>.</w:t>
        </w:r>
      </w:ins>
    </w:p>
    <w:p w14:paraId="2AEE917B" w14:textId="77777777" w:rsidR="00E34220" w:rsidDel="00E34220" w:rsidRDefault="00E34220">
      <w:pPr>
        <w:pStyle w:val="NormalWeb"/>
        <w:divId w:val="400912078"/>
        <w:rPr>
          <w:moveFrom w:id="20" w:author="Robert Smith" w:date="2020-07-21T14:19:00Z"/>
        </w:rPr>
      </w:pPr>
      <w:moveFromRangeStart w:id="21" w:author="Robert Smith" w:date="2020-07-21T14:19:00Z" w:name="move46233609"/>
      <w:moveFrom w:id="22" w:author="Robert Smith" w:date="2020-07-21T14:19:00Z">
        <w:r w:rsidDel="00E34220">
          <w:t>Once an R model and a Shiny application have been created, they can also be easily adapted, making it possible to quickly update the model when new information becomes available.</w:t>
        </w:r>
      </w:moveFrom>
    </w:p>
    <w:moveFromRangeEnd w:id="21"/>
    <w:p w14:paraId="1D4FF321" w14:textId="77777777" w:rsidR="00E34220" w:rsidDel="00E34220" w:rsidRDefault="00E34220" w:rsidP="00E34220">
      <w:pPr>
        <w:pStyle w:val="NormalWeb"/>
        <w:divId w:val="400912078"/>
        <w:rPr>
          <w:del w:id="23" w:author="Robert Smith" w:date="2020-07-21T14:19:00Z"/>
          <w:moveTo w:id="24" w:author="Robert Smith" w:date="2020-07-21T14:19:00Z"/>
        </w:rPr>
      </w:pPr>
      <w:r>
        <w:t xml:space="preserve">While, from a transparency perspective, it is preferable that models constructed in R are made open-access to improve replicability and collaboration, it is not a requirement </w:t>
      </w:r>
      <w:hyperlink w:anchor="ref-9" w:history="1">
        <w:r>
          <w:rPr>
            <w:rStyle w:val="Hyperlink"/>
            <w:vertAlign w:val="superscript"/>
          </w:rPr>
          <w:t>9</w:t>
        </w:r>
      </w:hyperlink>
      <w:r>
        <w:rPr>
          <w:vertAlign w:val="superscript"/>
        </w:rPr>
        <w:t xml:space="preserve"> </w:t>
      </w:r>
      <w:r>
        <w:t>. Sensitive and proprietary data and/or models can be shared internally, or through password-protected web applications, negating the need to email zipped folders.</w:t>
      </w:r>
      <w:ins w:id="25" w:author="Robert Smith" w:date="2020-07-21T14:19:00Z">
        <w:r w:rsidRPr="00E34220">
          <w:t xml:space="preserve"> </w:t>
        </w:r>
      </w:ins>
      <w:moveToRangeStart w:id="26" w:author="Robert Smith" w:date="2020-07-21T14:19:00Z" w:name="move46233609"/>
      <w:moveTo w:id="27" w:author="Robert Smith" w:date="2020-07-21T14:19:00Z">
        <w:r>
          <w:t>Once an R model and a Shiny application have been created, they can also be easily adapted, making it possible to quickly update the model when new information becomes available.</w:t>
        </w:r>
      </w:moveTo>
    </w:p>
    <w:moveToRangeEnd w:id="26"/>
    <w:p w14:paraId="1F2EEB7E" w14:textId="77777777" w:rsidR="00E34220" w:rsidDel="00E34220" w:rsidRDefault="00E34220">
      <w:pPr>
        <w:pStyle w:val="NormalWeb"/>
        <w:divId w:val="400912078"/>
        <w:rPr>
          <w:del w:id="28" w:author="Robert Smith" w:date="2020-07-21T14:20:00Z"/>
        </w:rPr>
      </w:pPr>
    </w:p>
    <w:p w14:paraId="660D0495" w14:textId="77777777" w:rsidR="00E34220" w:rsidRDefault="00E34220">
      <w:pPr>
        <w:pStyle w:val="NormalWeb"/>
        <w:divId w:val="400912078"/>
      </w:pPr>
      <w:r>
        <w:lastRenderedPageBreak/>
        <w:t xml:space="preserve">Several authors have postulated that there is considerable potential in using Shiny to support and improve health economic decision making. Incerti </w:t>
      </w:r>
      <w:r>
        <w:rPr>
          <w:i/>
          <w:iCs/>
        </w:rPr>
        <w:t>et al.</w:t>
      </w:r>
      <w:r>
        <w:t xml:space="preserve"> (2019) identified web applications as being an essential part of modelling, stating that they "believe that the future of cost-effectiveness modeling lies in web apps, in which graphical interfaces are used to run script-based models" (p.577) </w:t>
      </w:r>
      <w:hyperlink w:anchor="ref-10" w:history="1">
        <w:r>
          <w:rPr>
            <w:rStyle w:val="Hyperlink"/>
            <w:vertAlign w:val="superscript"/>
          </w:rPr>
          <w:t>10</w:t>
        </w:r>
      </w:hyperlink>
      <w:r>
        <w:rPr>
          <w:vertAlign w:val="superscript"/>
        </w:rPr>
        <w:t xml:space="preserve"> </w:t>
      </w:r>
      <w:r>
        <w:t xml:space="preserve">. Similarly, Baio and Heath (2017) predicted that R Shiny web apps will be the "future of applied statistical modelling, particularly for cost-effectiveness analysis" (p.e5) </w:t>
      </w:r>
      <w:hyperlink w:anchor="ref-11" w:history="1">
        <w:r>
          <w:rPr>
            <w:rStyle w:val="Hyperlink"/>
            <w:vertAlign w:val="superscript"/>
          </w:rPr>
          <w:t>11</w:t>
        </w:r>
      </w:hyperlink>
      <w:r>
        <w:rPr>
          <w:vertAlign w:val="superscript"/>
        </w:rPr>
        <w:t xml:space="preserve"> </w:t>
      </w:r>
      <w:r>
        <w:t>. Despite these optimistic prognoses, adoption of R in health economics has been slow and the use of Shiny seems to have been limited to only a few cases. A reason for this might be the lack of accessible tutorials tailored towards an economic modeller audience.</w:t>
      </w:r>
    </w:p>
    <w:p w14:paraId="1C75B0BB" w14:textId="77777777" w:rsidR="00E34220" w:rsidRDefault="00E34220">
      <w:pPr>
        <w:pStyle w:val="NormalWeb"/>
        <w:divId w:val="400912078"/>
      </w:pPr>
      <w:r>
        <w:t xml:space="preserve">Here, we provide a simple example of a Shiny web app, using a general four-state Markov model. The model is based on the ’Sick-Sicker model’, which has been described in detail in previous publications </w:t>
      </w:r>
      <w:hyperlink w:anchor="ref-12" w:history="1">
        <w:r>
          <w:rPr>
            <w:rStyle w:val="Hyperlink"/>
            <w:vertAlign w:val="superscript"/>
          </w:rPr>
          <w:t>12</w:t>
        </w:r>
      </w:hyperlink>
      <w:r>
        <w:rPr>
          <w:vertAlign w:val="superscript"/>
        </w:rPr>
        <w:t xml:space="preserve">, </w:t>
      </w:r>
      <w:hyperlink w:anchor="ref-13" w:history="1">
        <w:r>
          <w:rPr>
            <w:rStyle w:val="Hyperlink"/>
            <w:vertAlign w:val="superscript"/>
          </w:rPr>
          <w:t>13</w:t>
        </w:r>
      </w:hyperlink>
      <w:r>
        <w:rPr>
          <w:vertAlign w:val="superscript"/>
        </w:rPr>
        <w:t xml:space="preserve"> </w:t>
      </w:r>
      <w:r>
        <w:t xml:space="preserve">and in open source teaching materials by the DARTH workgroup </w:t>
      </w:r>
      <w:hyperlink w:anchor="ref-14" w:history="1">
        <w:r>
          <w:rPr>
            <w:rStyle w:val="Hyperlink"/>
            <w:vertAlign w:val="superscript"/>
          </w:rPr>
          <w:t>14</w:t>
        </w:r>
      </w:hyperlink>
      <w:r>
        <w:rPr>
          <w:vertAlign w:val="superscript"/>
        </w:rPr>
        <w:t xml:space="preserve"> </w:t>
      </w:r>
      <w:r>
        <w:t>. The model was slightly adapted to implement probabilistic sensitivity analysis.</w:t>
      </w:r>
      <w:ins w:id="29" w:author="Robert Smith" w:date="2020-07-21T14:20:00Z">
        <w:r w:rsidRPr="00E34220">
          <w:rPr>
            <w:rPrChange w:id="30" w:author="Robert Smith" w:date="2020-07-21T14:20:00Z">
              <w:rPr>
                <w:rFonts w:ascii="Arial" w:hAnsi="Arial" w:cs="Arial"/>
                <w:color w:val="000000"/>
                <w:sz w:val="22"/>
                <w:szCs w:val="22"/>
                <w:shd w:val="clear" w:color="auto" w:fill="FFFF00"/>
              </w:rPr>
            </w:rPrChange>
          </w:rPr>
          <w:t xml:space="preserve"> This paper aims to provide a tutorial, designed specifically for those familiar with decision modelling in R, to create </w:t>
        </w:r>
        <w:r w:rsidRPr="00E34220">
          <w:t>web-based</w:t>
        </w:r>
        <w:r w:rsidRPr="00E34220">
          <w:rPr>
            <w:rPrChange w:id="31" w:author="Robert Smith" w:date="2020-07-21T14:20:00Z">
              <w:rPr>
                <w:rFonts w:ascii="Arial" w:hAnsi="Arial" w:cs="Arial"/>
                <w:color w:val="000000"/>
                <w:sz w:val="22"/>
                <w:szCs w:val="22"/>
                <w:shd w:val="clear" w:color="auto" w:fill="FFFF00"/>
              </w:rPr>
            </w:rPrChange>
          </w:rPr>
          <w:t xml:space="preserve"> user interfaces for R models using R Shiny.</w:t>
        </w:r>
      </w:ins>
    </w:p>
    <w:p w14:paraId="6A09BF49" w14:textId="77777777" w:rsidR="00E34220" w:rsidRDefault="00E34220">
      <w:pPr>
        <w:pStyle w:val="Heading2"/>
        <w:divId w:val="1928540489"/>
        <w:rPr>
          <w:rFonts w:eastAsia="Times New Roman"/>
        </w:rPr>
      </w:pPr>
      <w:bookmarkStart w:id="32" w:name="d2047e340"/>
      <w:bookmarkEnd w:id="32"/>
      <w:r>
        <w:rPr>
          <w:rFonts w:eastAsia="Times New Roman"/>
        </w:rPr>
        <w:t>Methods</w:t>
      </w:r>
    </w:p>
    <w:p w14:paraId="12FC4D0E" w14:textId="77777777" w:rsidR="00E34220" w:rsidRDefault="00E34220">
      <w:pPr>
        <w:pStyle w:val="NormalWeb"/>
        <w:divId w:val="1928540489"/>
      </w:pPr>
      <w:r>
        <w:t xml:space="preserve">While the focus of this tutorial is on the application of Shiny for health economic models, below we provide a brief overview of the "Sick-Sicker model". For further details, readers are encouraged to consult previous publications by the DARTH group </w:t>
      </w:r>
      <w:hyperlink w:anchor="ref-12" w:history="1">
        <w:r>
          <w:rPr>
            <w:rStyle w:val="Hyperlink"/>
            <w:vertAlign w:val="superscript"/>
          </w:rPr>
          <w:t>12</w:t>
        </w:r>
      </w:hyperlink>
      <w:r>
        <w:rPr>
          <w:vertAlign w:val="superscript"/>
        </w:rPr>
        <w:t xml:space="preserve">, </w:t>
      </w:r>
      <w:hyperlink w:anchor="ref-13" w:history="1">
        <w:r>
          <w:rPr>
            <w:rStyle w:val="Hyperlink"/>
            <w:vertAlign w:val="superscript"/>
          </w:rPr>
          <w:t>13</w:t>
        </w:r>
      </w:hyperlink>
      <w:r>
        <w:rPr>
          <w:vertAlign w:val="superscript"/>
        </w:rPr>
        <w:t xml:space="preserve">, </w:t>
      </w:r>
      <w:hyperlink w:anchor="ref-15" w:history="1">
        <w:r>
          <w:rPr>
            <w:rStyle w:val="Hyperlink"/>
            <w:vertAlign w:val="superscript"/>
          </w:rPr>
          <w:t>15</w:t>
        </w:r>
      </w:hyperlink>
      <w:r>
        <w:rPr>
          <w:vertAlign w:val="superscript"/>
        </w:rPr>
        <w:t xml:space="preserve"> </w:t>
      </w:r>
      <w:r>
        <w:t xml:space="preserve">and the DARTH group website </w:t>
      </w:r>
      <w:hyperlink w:anchor="ref-14" w:history="1">
        <w:r>
          <w:rPr>
            <w:rStyle w:val="Hyperlink"/>
            <w:vertAlign w:val="superscript"/>
          </w:rPr>
          <w:t>14</w:t>
        </w:r>
      </w:hyperlink>
      <w:r>
        <w:rPr>
          <w:vertAlign w:val="superscript"/>
        </w:rPr>
        <w:t xml:space="preserve"> </w:t>
      </w:r>
      <w:r>
        <w:t>.</w:t>
      </w:r>
    </w:p>
    <w:p w14:paraId="7424DD63" w14:textId="77777777" w:rsidR="00E34220" w:rsidRDefault="00E34220">
      <w:pPr>
        <w:pStyle w:val="NormalWeb"/>
        <w:divId w:val="1928540489"/>
      </w:pPr>
      <w:r>
        <w:t>The Sick-Sicker model is a four-state (Healthy, Sick, Sicker or Dead) time-independent Markov model. The cohort progresses through the model in cycles of equal duration, with the proportion of those in each health state in the next cycle being dependant on the proportion in each health state in the current cycle and a time constant transition probability matrix.</w:t>
      </w:r>
    </w:p>
    <w:p w14:paraId="454E0DDC" w14:textId="77777777" w:rsidR="00E34220" w:rsidRDefault="00E34220">
      <w:pPr>
        <w:pStyle w:val="NormalWeb"/>
        <w:divId w:val="1928540489"/>
      </w:pPr>
      <w:r>
        <w:t xml:space="preserve">The analysis incorporates probabilistic sensitivity analysis (PSA) by creating a data-frame of PSA inputs (one row being one set of model inputs) based on cost, utility and state transition probability distributions using the function </w:t>
      </w:r>
      <w:r>
        <w:rPr>
          <w:i/>
          <w:iCs/>
        </w:rPr>
        <w:t>f_gen_psa</w:t>
      </w:r>
      <w:r>
        <w:t xml:space="preserve"> and then running the model for each set of PSA inputs using the model function </w:t>
      </w:r>
      <w:r>
        <w:rPr>
          <w:i/>
          <w:iCs/>
        </w:rPr>
        <w:t>f_MM_sicksicker</w:t>
      </w:r>
      <w:r>
        <w:t xml:space="preserve">. We therefore begin by describing the two functions </w:t>
      </w:r>
      <w:r>
        <w:rPr>
          <w:i/>
          <w:iCs/>
        </w:rPr>
        <w:t>f_gen_psa</w:t>
      </w:r>
      <w:r>
        <w:t xml:space="preserve"> and </w:t>
      </w:r>
      <w:r>
        <w:rPr>
          <w:i/>
          <w:iCs/>
        </w:rPr>
        <w:t>f_MM_sicksicker</w:t>
      </w:r>
      <w:r>
        <w:t xml:space="preserve"> in more detail before moving on to demonstrate how to create a user-interface. </w:t>
      </w:r>
      <w:ins w:id="33" w:author="Robert Smith" w:date="2020-07-21T14:21:00Z">
        <w:r w:rsidRPr="00E34220">
          <w:rPr>
            <w:rPrChange w:id="34" w:author="Robert Smith" w:date="2020-07-21T14:21:00Z">
              <w:rPr>
                <w:rFonts w:ascii="Arial" w:hAnsi="Arial" w:cs="Arial"/>
                <w:color w:val="00FF00"/>
                <w:sz w:val="22"/>
                <w:szCs w:val="22"/>
              </w:rPr>
            </w:rPrChange>
          </w:rPr>
          <w:t xml:space="preserve">In this tutorial, we follow Alarid-Escudero </w:t>
        </w:r>
        <w:r w:rsidRPr="00E34220">
          <w:rPr>
            <w:rPrChange w:id="35" w:author="Robert Smith" w:date="2020-07-21T14:21:00Z">
              <w:rPr>
                <w:rFonts w:ascii="Arial" w:hAnsi="Arial" w:cs="Arial"/>
                <w:i/>
                <w:iCs/>
                <w:color w:val="00FF00"/>
                <w:sz w:val="22"/>
                <w:szCs w:val="22"/>
              </w:rPr>
            </w:rPrChange>
          </w:rPr>
          <w:t>et al.’s</w:t>
        </w:r>
        <w:r w:rsidRPr="00E34220">
          <w:rPr>
            <w:rPrChange w:id="36" w:author="Robert Smith" w:date="2020-07-21T14:21:00Z">
              <w:rPr>
                <w:rFonts w:ascii="Arial" w:hAnsi="Arial" w:cs="Arial"/>
                <w:color w:val="00FF00"/>
                <w:sz w:val="22"/>
                <w:szCs w:val="22"/>
              </w:rPr>
            </w:rPrChange>
          </w:rPr>
          <w:t xml:space="preserve"> (2019) coding framework and add to it the prefix 'f_' to denominate functions.</w:t>
        </w:r>
        <w:r>
          <w:rPr>
            <w:rFonts w:ascii="Arial" w:hAnsi="Arial" w:cs="Arial"/>
            <w:color w:val="00FF00"/>
            <w:sz w:val="22"/>
            <w:szCs w:val="22"/>
          </w:rPr>
          <w:t xml:space="preserve"> </w:t>
        </w:r>
      </w:ins>
      <w:del w:id="37" w:author="Robert Smith" w:date="2020-07-21T14:21:00Z">
        <w:r w:rsidDel="00E34220">
          <w:delText xml:space="preserve">Note that we add to the coding framework from Alarid-Escudero </w:delText>
        </w:r>
        <w:r w:rsidDel="00E34220">
          <w:rPr>
            <w:i/>
            <w:iCs/>
          </w:rPr>
          <w:delText>et al.</w:delText>
        </w:r>
        <w:r w:rsidDel="00E34220">
          <w:delText xml:space="preserve"> (2019) to use the </w:delText>
        </w:r>
        <w:r w:rsidDel="00E34220">
          <w:rPr>
            <w:i/>
            <w:iCs/>
          </w:rPr>
          <w:delText>f_</w:delText>
        </w:r>
        <w:r w:rsidDel="00E34220">
          <w:delText xml:space="preserve"> prefix for functions </w:delText>
        </w:r>
      </w:del>
      <w:hyperlink w:anchor="ref-12" w:history="1">
        <w:r>
          <w:rPr>
            <w:rStyle w:val="Hyperlink"/>
            <w:vertAlign w:val="superscript"/>
          </w:rPr>
          <w:t>12</w:t>
        </w:r>
      </w:hyperlink>
      <w:r>
        <w:rPr>
          <w:vertAlign w:val="superscript"/>
        </w:rPr>
        <w:t xml:space="preserve"> </w:t>
      </w:r>
      <w:r>
        <w:t>.</w:t>
      </w:r>
    </w:p>
    <w:p w14:paraId="5E76842A" w14:textId="77777777" w:rsidR="00E34220" w:rsidRDefault="00E34220">
      <w:pPr>
        <w:pStyle w:val="Heading2"/>
        <w:divId w:val="1302735606"/>
        <w:rPr>
          <w:rFonts w:eastAsia="Times New Roman"/>
        </w:rPr>
      </w:pPr>
      <w:bookmarkStart w:id="38" w:name="d2047e398"/>
      <w:bookmarkEnd w:id="38"/>
      <w:r>
        <w:rPr>
          <w:rFonts w:eastAsia="Times New Roman"/>
        </w:rPr>
        <w:t>Functions</w:t>
      </w:r>
    </w:p>
    <w:p w14:paraId="03B937E5" w14:textId="77777777" w:rsidR="00E34220" w:rsidRDefault="00E34220">
      <w:pPr>
        <w:pStyle w:val="NormalWeb"/>
        <w:divId w:val="1302735606"/>
      </w:pPr>
      <w:r>
        <w:t xml:space="preserve">The </w:t>
      </w:r>
      <w:r>
        <w:rPr>
          <w:i/>
          <w:iCs/>
        </w:rPr>
        <w:t>f_gen_psa</w:t>
      </w:r>
      <w:r>
        <w:t xml:space="preserve"> function (see the file f_gen_psa.R in the open access repository: </w:t>
      </w:r>
      <w:hyperlink r:id="rId11" w:tgtFrame="xrefwindow" w:history="1">
        <w:r>
          <w:rPr>
            <w:rStyle w:val="Hyperlink"/>
          </w:rPr>
          <w:t>https://doi.org/10.5281/ zenodo.3727052</w:t>
        </w:r>
      </w:hyperlink>
      <w:r>
        <w:t xml:space="preserve"> </w:t>
      </w:r>
      <w:hyperlink w:anchor="ref-16" w:history="1">
        <w:r>
          <w:rPr>
            <w:rStyle w:val="Hyperlink"/>
            <w:vertAlign w:val="superscript"/>
          </w:rPr>
          <w:t>16</w:t>
        </w:r>
      </w:hyperlink>
      <w:r>
        <w:rPr>
          <w:vertAlign w:val="superscript"/>
        </w:rPr>
        <w:t xml:space="preserve"> </w:t>
      </w:r>
      <w:r>
        <w:t>) returns a data-frame of probabilistic sensitivity analysis inputs: transition probabilities between health states using a beta distribution, hazard rates using a log-normal distribution, costs using a gamma distribution and utilities using a truncnormal distribution. It relies on two inputs, the number of simulations (PSA inputs), and the cost (which takes a fixed value). We set the defaults to 1000 and 50, respectively.</w:t>
      </w:r>
    </w:p>
    <w:p w14:paraId="73A21099" w14:textId="77777777" w:rsidR="00E34220" w:rsidRDefault="00E34220">
      <w:pPr>
        <w:pStyle w:val="NormalWeb"/>
        <w:divId w:val="1302735606"/>
        <w:rPr>
          <w:ins w:id="39" w:author="Robert Smith" w:date="2020-07-21T14:22:00Z"/>
        </w:rPr>
      </w:pPr>
      <w:r>
        <w:rPr>
          <w:b/>
          <w:bCs/>
        </w:rPr>
        <w:lastRenderedPageBreak/>
        <w:t>Running the model for a specific set of PSA inputs</w:t>
      </w:r>
      <w:r>
        <w:t xml:space="preserve"> </w:t>
      </w:r>
    </w:p>
    <w:p w14:paraId="2B63B791" w14:textId="77777777" w:rsidR="00E34220" w:rsidRDefault="00E34220">
      <w:pPr>
        <w:pStyle w:val="NormalWeb"/>
        <w:divId w:val="1302735606"/>
      </w:pPr>
    </w:p>
    <w:p w14:paraId="2B86046D" w14:textId="77777777" w:rsidR="00E34220" w:rsidRPr="00E34220" w:rsidRDefault="00E34220" w:rsidP="00E34220">
      <w:pPr>
        <w:spacing w:before="240" w:after="240" w:line="240" w:lineRule="auto"/>
        <w:divId w:val="1302735606"/>
        <w:rPr>
          <w:ins w:id="40" w:author="Robert Smith" w:date="2020-07-21T14:22:00Z"/>
          <w:rFonts w:ascii="Times New Roman" w:eastAsiaTheme="minorEastAsia" w:hAnsi="Times New Roman" w:cs="Times New Roman"/>
          <w:sz w:val="24"/>
          <w:szCs w:val="24"/>
          <w:lang w:val="en-GB" w:eastAsia="en-GB"/>
          <w:rPrChange w:id="41" w:author="Robert Smith" w:date="2020-07-21T14:22:00Z">
            <w:rPr>
              <w:ins w:id="42" w:author="Robert Smith" w:date="2020-07-21T14:22:00Z"/>
              <w:rFonts w:ascii="Times New Roman" w:eastAsia="Times New Roman" w:hAnsi="Times New Roman" w:cs="Times New Roman"/>
              <w:sz w:val="24"/>
              <w:szCs w:val="24"/>
              <w:lang w:val="en-GB" w:eastAsia="en-GB"/>
            </w:rPr>
          </w:rPrChange>
        </w:rPr>
      </w:pPr>
      <w:ins w:id="43" w:author="Robert Smith" w:date="2020-07-21T14:22:00Z">
        <w:r w:rsidRPr="00E34220">
          <w:rPr>
            <w:rFonts w:ascii="Times New Roman" w:eastAsiaTheme="minorEastAsia" w:hAnsi="Times New Roman" w:cs="Times New Roman"/>
            <w:sz w:val="24"/>
            <w:szCs w:val="24"/>
            <w:lang w:val="en-GB" w:eastAsia="en-GB"/>
            <w:rPrChange w:id="44" w:author="Robert Smith" w:date="2020-07-21T14:22:00Z">
              <w:rPr>
                <w:rFonts w:ascii="Arial" w:eastAsia="Times New Roman" w:hAnsi="Arial" w:cs="Arial"/>
                <w:b/>
                <w:bCs/>
                <w:color w:val="000000"/>
                <w:shd w:val="clear" w:color="auto" w:fill="00FFFF"/>
                <w:lang w:val="en-GB" w:eastAsia="en-GB"/>
              </w:rPr>
            </w:rPrChange>
          </w:rPr>
          <w:t xml:space="preserve">The function </w:t>
        </w:r>
        <w:r w:rsidRPr="00E34220">
          <w:rPr>
            <w:rFonts w:ascii="Times New Roman" w:eastAsiaTheme="minorEastAsia" w:hAnsi="Times New Roman" w:cs="Times New Roman"/>
            <w:i/>
            <w:iCs/>
            <w:sz w:val="24"/>
            <w:szCs w:val="24"/>
            <w:lang w:val="en-GB" w:eastAsia="en-GB"/>
            <w:rPrChange w:id="45" w:author="Robert Smith" w:date="2020-07-21T14:22:00Z">
              <w:rPr>
                <w:rFonts w:ascii="Arial" w:eastAsia="Times New Roman" w:hAnsi="Arial" w:cs="Arial"/>
                <w:b/>
                <w:bCs/>
                <w:i/>
                <w:iCs/>
                <w:color w:val="000000"/>
                <w:shd w:val="clear" w:color="auto" w:fill="00FFFF"/>
                <w:lang w:val="en-GB" w:eastAsia="en-GB"/>
              </w:rPr>
            </w:rPrChange>
          </w:rPr>
          <w:t>f_MM_sicksicker</w:t>
        </w:r>
        <w:r w:rsidRPr="00E34220">
          <w:rPr>
            <w:rFonts w:ascii="Times New Roman" w:eastAsiaTheme="minorEastAsia" w:hAnsi="Times New Roman" w:cs="Times New Roman"/>
            <w:sz w:val="24"/>
            <w:szCs w:val="24"/>
            <w:lang w:val="en-GB" w:eastAsia="en-GB"/>
            <w:rPrChange w:id="46" w:author="Robert Smith" w:date="2020-07-21T14:22:00Z">
              <w:rPr>
                <w:rFonts w:ascii="Arial" w:eastAsia="Times New Roman" w:hAnsi="Arial" w:cs="Arial"/>
                <w:b/>
                <w:bCs/>
                <w:color w:val="000000"/>
                <w:shd w:val="clear" w:color="auto" w:fill="00FFFF"/>
                <w:lang w:val="en-GB" w:eastAsia="en-GB"/>
              </w:rPr>
            </w:rPrChange>
          </w:rPr>
          <w:t> </w:t>
        </w:r>
        <w:r>
          <w:t xml:space="preserve">(see the file f_MM_sicksicker in the open access repository: </w:t>
        </w:r>
        <w:r>
          <w:fldChar w:fldCharType="begin"/>
        </w:r>
        <w:r>
          <w:instrText xml:space="preserve"> HYPERLINK "https://doi.org/10.5281/zenodo.3727052" \t "xrefwindow" </w:instrText>
        </w:r>
        <w:r>
          <w:fldChar w:fldCharType="separate"/>
        </w:r>
        <w:r>
          <w:rPr>
            <w:rStyle w:val="Hyperlink"/>
          </w:rPr>
          <w:t>https://doi.org/10.5281/zenodo.3727052</w:t>
        </w:r>
        <w:r>
          <w:fldChar w:fldCharType="end"/>
        </w:r>
        <w:r>
          <w:t xml:space="preserve">) </w:t>
        </w:r>
        <w:r w:rsidRPr="00E34220">
          <w:rPr>
            <w:rFonts w:ascii="Times New Roman" w:eastAsiaTheme="minorEastAsia" w:hAnsi="Times New Roman" w:cs="Times New Roman"/>
            <w:sz w:val="24"/>
            <w:szCs w:val="24"/>
            <w:lang w:val="en-GB" w:eastAsia="en-GB"/>
            <w:rPrChange w:id="47" w:author="Robert Smith" w:date="2020-07-21T14:22:00Z">
              <w:rPr>
                <w:rFonts w:ascii="Arial" w:eastAsia="Times New Roman" w:hAnsi="Arial" w:cs="Arial"/>
                <w:b/>
                <w:bCs/>
                <w:color w:val="000000"/>
                <w:shd w:val="clear" w:color="auto" w:fill="00FFFF"/>
                <w:lang w:val="en-GB" w:eastAsia="en-GB"/>
              </w:rPr>
            </w:rPrChange>
          </w:rPr>
          <w:t xml:space="preserve">makes use of the </w:t>
        </w:r>
        <w:r w:rsidRPr="00E34220">
          <w:rPr>
            <w:rFonts w:ascii="Times New Roman" w:eastAsiaTheme="minorEastAsia" w:hAnsi="Times New Roman" w:cs="Times New Roman"/>
            <w:i/>
            <w:iCs/>
            <w:sz w:val="24"/>
            <w:szCs w:val="24"/>
            <w:lang w:val="en-GB" w:eastAsia="en-GB"/>
            <w:rPrChange w:id="48" w:author="Robert Smith" w:date="2020-07-21T14:22:00Z">
              <w:rPr>
                <w:rFonts w:ascii="Arial" w:eastAsia="Times New Roman" w:hAnsi="Arial" w:cs="Arial"/>
                <w:b/>
                <w:bCs/>
                <w:i/>
                <w:iCs/>
                <w:color w:val="000000"/>
                <w:shd w:val="clear" w:color="auto" w:fill="00FFFF"/>
                <w:lang w:val="en-GB" w:eastAsia="en-GB"/>
              </w:rPr>
            </w:rPrChange>
          </w:rPr>
          <w:t>with</w:t>
        </w:r>
        <w:r w:rsidRPr="00E34220">
          <w:rPr>
            <w:rFonts w:ascii="Times New Roman" w:eastAsiaTheme="minorEastAsia" w:hAnsi="Times New Roman" w:cs="Times New Roman"/>
            <w:sz w:val="24"/>
            <w:szCs w:val="24"/>
            <w:lang w:val="en-GB" w:eastAsia="en-GB"/>
            <w:rPrChange w:id="49" w:author="Robert Smith" w:date="2020-07-21T14:22:00Z">
              <w:rPr>
                <w:rFonts w:ascii="Arial" w:eastAsia="Times New Roman" w:hAnsi="Arial" w:cs="Arial"/>
                <w:b/>
                <w:bCs/>
                <w:color w:val="000000"/>
                <w:shd w:val="clear" w:color="auto" w:fill="00FFFF"/>
                <w:lang w:val="en-GB" w:eastAsia="en-GB"/>
              </w:rPr>
            </w:rPrChange>
          </w:rPr>
          <w:t xml:space="preserve"> function, which applies an expression (in this case the rest of the code) to a data-set (in this case params, which will be a row of PSA inputs). </w:t>
        </w:r>
      </w:ins>
    </w:p>
    <w:p w14:paraId="4F649FC4" w14:textId="2F868BEE" w:rsidR="00E34220" w:rsidRPr="00E34220" w:rsidRDefault="00E34220" w:rsidP="00E34220">
      <w:pPr>
        <w:spacing w:before="240" w:after="240" w:line="240" w:lineRule="auto"/>
        <w:divId w:val="1302735606"/>
        <w:rPr>
          <w:ins w:id="50" w:author="Robert Smith" w:date="2020-07-21T14:22:00Z"/>
          <w:rFonts w:ascii="Times New Roman" w:eastAsiaTheme="minorEastAsia" w:hAnsi="Times New Roman" w:cs="Times New Roman"/>
          <w:sz w:val="24"/>
          <w:szCs w:val="24"/>
          <w:lang w:val="en-GB" w:eastAsia="en-GB"/>
          <w:rPrChange w:id="51" w:author="Robert Smith" w:date="2020-07-21T14:22:00Z">
            <w:rPr>
              <w:ins w:id="52" w:author="Robert Smith" w:date="2020-07-21T14:22:00Z"/>
              <w:rFonts w:ascii="Times New Roman" w:eastAsia="Times New Roman" w:hAnsi="Times New Roman" w:cs="Times New Roman"/>
              <w:sz w:val="24"/>
              <w:szCs w:val="24"/>
              <w:lang w:val="en-GB" w:eastAsia="en-GB"/>
            </w:rPr>
          </w:rPrChange>
        </w:rPr>
      </w:pPr>
      <w:ins w:id="53" w:author="Robert Smith" w:date="2020-07-21T14:22:00Z">
        <w:r w:rsidRPr="00E34220">
          <w:rPr>
            <w:rFonts w:ascii="Times New Roman" w:eastAsiaTheme="minorEastAsia" w:hAnsi="Times New Roman" w:cs="Times New Roman"/>
            <w:sz w:val="24"/>
            <w:szCs w:val="24"/>
            <w:lang w:val="en-GB" w:eastAsia="en-GB"/>
            <w:rPrChange w:id="54" w:author="Robert Smith" w:date="2020-07-21T14:22:00Z">
              <w:rPr>
                <w:rFonts w:ascii="Arial" w:eastAsia="Times New Roman" w:hAnsi="Arial" w:cs="Arial"/>
                <w:b/>
                <w:bCs/>
                <w:color w:val="000000"/>
                <w:shd w:val="clear" w:color="auto" w:fill="00FFFF"/>
                <w:lang w:val="en-GB" w:eastAsia="en-GB"/>
              </w:rPr>
            </w:rPrChange>
          </w:rPr>
          <w:t xml:space="preserve">The function first calculates transition probabilities from each health state to each health </w:t>
        </w:r>
      </w:ins>
      <w:ins w:id="55" w:author="Robert Smith" w:date="2020-07-21T14:23:00Z">
        <w:r w:rsidRPr="00E34220">
          <w:rPr>
            <w:rFonts w:ascii="Times New Roman" w:eastAsiaTheme="minorEastAsia" w:hAnsi="Times New Roman" w:cs="Times New Roman"/>
            <w:sz w:val="24"/>
            <w:szCs w:val="24"/>
            <w:lang w:val="en-GB" w:eastAsia="en-GB"/>
          </w:rPr>
          <w:t>state and</w:t>
        </w:r>
      </w:ins>
      <w:ins w:id="56" w:author="Robert Smith" w:date="2020-07-21T14:22:00Z">
        <w:r w:rsidRPr="00E34220">
          <w:rPr>
            <w:rFonts w:ascii="Times New Roman" w:eastAsiaTheme="minorEastAsia" w:hAnsi="Times New Roman" w:cs="Times New Roman"/>
            <w:sz w:val="24"/>
            <w:szCs w:val="24"/>
            <w:lang w:val="en-GB" w:eastAsia="en-GB"/>
            <w:rPrChange w:id="57" w:author="Robert Smith" w:date="2020-07-21T14:22:00Z">
              <w:rPr>
                <w:rFonts w:ascii="Arial" w:eastAsia="Times New Roman" w:hAnsi="Arial" w:cs="Arial"/>
                <w:b/>
                <w:bCs/>
                <w:color w:val="000000"/>
                <w:shd w:val="clear" w:color="auto" w:fill="00FFFF"/>
                <w:lang w:val="en-GB" w:eastAsia="en-GB"/>
              </w:rPr>
            </w:rPrChange>
          </w:rPr>
          <w:t xml:space="preserve"> uses these to fill a transition probability matrix (</w:t>
        </w:r>
        <w:r w:rsidRPr="00E34220">
          <w:rPr>
            <w:rFonts w:ascii="Times New Roman" w:eastAsiaTheme="minorEastAsia" w:hAnsi="Times New Roman" w:cs="Times New Roman"/>
            <w:i/>
            <w:iCs/>
            <w:sz w:val="24"/>
            <w:szCs w:val="24"/>
            <w:lang w:val="en-GB" w:eastAsia="en-GB"/>
            <w:rPrChange w:id="58" w:author="Robert Smith" w:date="2020-07-21T14:23:00Z">
              <w:rPr>
                <w:rFonts w:ascii="Arial" w:eastAsia="Times New Roman" w:hAnsi="Arial" w:cs="Arial"/>
                <w:b/>
                <w:bCs/>
                <w:i/>
                <w:iCs/>
                <w:color w:val="000000"/>
                <w:shd w:val="clear" w:color="auto" w:fill="00FFFF"/>
                <w:lang w:val="en-GB" w:eastAsia="en-GB"/>
              </w:rPr>
            </w:rPrChange>
          </w:rPr>
          <w:t>m_P</w:t>
        </w:r>
        <w:r w:rsidRPr="00E34220">
          <w:rPr>
            <w:rFonts w:ascii="Times New Roman" w:eastAsiaTheme="minorEastAsia" w:hAnsi="Times New Roman" w:cs="Times New Roman"/>
            <w:sz w:val="24"/>
            <w:szCs w:val="24"/>
            <w:lang w:val="en-GB" w:eastAsia="en-GB"/>
            <w:rPrChange w:id="59" w:author="Robert Smith" w:date="2020-07-21T14:22:00Z">
              <w:rPr>
                <w:rFonts w:ascii="Arial" w:eastAsia="Times New Roman" w:hAnsi="Arial" w:cs="Arial"/>
                <w:b/>
                <w:bCs/>
                <w:color w:val="000000"/>
                <w:shd w:val="clear" w:color="auto" w:fill="00FFFF"/>
                <w:lang w:val="en-GB" w:eastAsia="en-GB"/>
              </w:rPr>
            </w:rPrChange>
          </w:rPr>
          <w:t>). It then creates a matrix for the markov trace (</w:t>
        </w:r>
        <w:r w:rsidRPr="00E34220">
          <w:rPr>
            <w:rFonts w:ascii="Times New Roman" w:eastAsiaTheme="minorEastAsia" w:hAnsi="Times New Roman" w:cs="Times New Roman"/>
            <w:i/>
            <w:iCs/>
            <w:sz w:val="24"/>
            <w:szCs w:val="24"/>
            <w:lang w:val="en-GB" w:eastAsia="en-GB"/>
            <w:rPrChange w:id="60" w:author="Robert Smith" w:date="2020-07-21T14:23:00Z">
              <w:rPr>
                <w:rFonts w:ascii="Arial" w:eastAsia="Times New Roman" w:hAnsi="Arial" w:cs="Arial"/>
                <w:b/>
                <w:bCs/>
                <w:color w:val="000000"/>
                <w:shd w:val="clear" w:color="auto" w:fill="00FFFF"/>
                <w:lang w:val="en-GB" w:eastAsia="en-GB"/>
              </w:rPr>
            </w:rPrChange>
          </w:rPr>
          <w:t>m_TR</w:t>
        </w:r>
        <w:r w:rsidRPr="00E34220">
          <w:rPr>
            <w:rFonts w:ascii="Times New Roman" w:eastAsiaTheme="minorEastAsia" w:hAnsi="Times New Roman" w:cs="Times New Roman"/>
            <w:sz w:val="24"/>
            <w:szCs w:val="24"/>
            <w:lang w:val="en-GB" w:eastAsia="en-GB"/>
            <w:rPrChange w:id="61" w:author="Robert Smith" w:date="2020-07-21T14:22:00Z">
              <w:rPr>
                <w:rFonts w:ascii="Arial" w:eastAsia="Times New Roman" w:hAnsi="Arial" w:cs="Arial"/>
                <w:b/>
                <w:bCs/>
                <w:color w:val="000000"/>
                <w:shd w:val="clear" w:color="auto" w:fill="00FFFF"/>
                <w:lang w:val="en-GB" w:eastAsia="en-GB"/>
              </w:rPr>
            </w:rPrChange>
          </w:rPr>
          <w:t xml:space="preserve">) which has t+1 nrows and four columns (one for each health state). The ‘PROCESS’ part of the code then </w:t>
        </w:r>
      </w:ins>
      <w:ins w:id="62" w:author="Paul Schneider" w:date="2020-07-22T01:13:00Z">
        <w:r w:rsidR="005F255D">
          <w:rPr>
            <w:rFonts w:ascii="Times New Roman" w:eastAsiaTheme="minorEastAsia" w:hAnsi="Times New Roman" w:cs="Times New Roman"/>
            <w:sz w:val="24"/>
            <w:szCs w:val="24"/>
            <w:lang w:val="en-GB" w:eastAsia="en-GB"/>
          </w:rPr>
          <w:t>‘</w:t>
        </w:r>
      </w:ins>
      <w:ins w:id="63" w:author="Robert Smith" w:date="2020-07-21T14:22:00Z">
        <w:r w:rsidRPr="00E34220">
          <w:rPr>
            <w:rFonts w:ascii="Times New Roman" w:eastAsiaTheme="minorEastAsia" w:hAnsi="Times New Roman" w:cs="Times New Roman"/>
            <w:sz w:val="24"/>
            <w:szCs w:val="24"/>
            <w:lang w:val="en-GB" w:eastAsia="en-GB"/>
            <w:rPrChange w:id="64" w:author="Robert Smith" w:date="2020-07-21T14:22:00Z">
              <w:rPr>
                <w:rFonts w:ascii="Arial" w:eastAsia="Times New Roman" w:hAnsi="Arial" w:cs="Arial"/>
                <w:b/>
                <w:bCs/>
                <w:color w:val="000000"/>
                <w:shd w:val="clear" w:color="auto" w:fill="00FFFF"/>
                <w:lang w:val="en-GB" w:eastAsia="en-GB"/>
              </w:rPr>
            </w:rPrChange>
          </w:rPr>
          <w:t>loops</w:t>
        </w:r>
      </w:ins>
      <w:ins w:id="65" w:author="Paul Schneider" w:date="2020-07-22T01:13:00Z">
        <w:r w:rsidR="005F255D">
          <w:rPr>
            <w:rFonts w:ascii="Times New Roman" w:eastAsiaTheme="minorEastAsia" w:hAnsi="Times New Roman" w:cs="Times New Roman"/>
            <w:sz w:val="24"/>
            <w:szCs w:val="24"/>
            <w:lang w:val="en-GB" w:eastAsia="en-GB"/>
          </w:rPr>
          <w:t>’</w:t>
        </w:r>
      </w:ins>
      <w:ins w:id="66" w:author="Robert Smith" w:date="2020-07-21T14:22:00Z">
        <w:r w:rsidRPr="00E34220">
          <w:rPr>
            <w:rFonts w:ascii="Times New Roman" w:eastAsiaTheme="minorEastAsia" w:hAnsi="Times New Roman" w:cs="Times New Roman"/>
            <w:sz w:val="24"/>
            <w:szCs w:val="24"/>
            <w:lang w:val="en-GB" w:eastAsia="en-GB"/>
            <w:rPrChange w:id="67" w:author="Robert Smith" w:date="2020-07-21T14:22:00Z">
              <w:rPr>
                <w:rFonts w:ascii="Arial" w:eastAsia="Times New Roman" w:hAnsi="Arial" w:cs="Arial"/>
                <w:b/>
                <w:bCs/>
                <w:color w:val="000000"/>
                <w:shd w:val="clear" w:color="auto" w:fill="00FFFF"/>
                <w:lang w:val="en-GB" w:eastAsia="en-GB"/>
              </w:rPr>
            </w:rPrChange>
          </w:rPr>
          <w:t xml:space="preserve"> through the markov model, using matrix multiplication (elicited using </w:t>
        </w:r>
        <w:r w:rsidRPr="00E34220">
          <w:rPr>
            <w:rFonts w:ascii="Times New Roman" w:eastAsiaTheme="minorEastAsia" w:hAnsi="Times New Roman" w:cs="Times New Roman"/>
            <w:sz w:val="24"/>
            <w:szCs w:val="24"/>
            <w:lang w:val="en-GB" w:eastAsia="en-GB"/>
            <w:rPrChange w:id="68" w:author="Robert Smith" w:date="2020-07-21T14:22:00Z">
              <w:rPr>
                <w:rFonts w:ascii="Arial" w:eastAsia="Times New Roman" w:hAnsi="Arial" w:cs="Arial"/>
                <w:b/>
                <w:bCs/>
                <w:i/>
                <w:iCs/>
                <w:color w:val="000000"/>
                <w:shd w:val="clear" w:color="auto" w:fill="00FFFF"/>
                <w:lang w:val="en-GB" w:eastAsia="en-GB"/>
              </w:rPr>
            </w:rPrChange>
          </w:rPr>
          <w:t>%*%</w:t>
        </w:r>
        <w:r w:rsidRPr="00E34220">
          <w:rPr>
            <w:rFonts w:ascii="Times New Roman" w:eastAsiaTheme="minorEastAsia" w:hAnsi="Times New Roman" w:cs="Times New Roman"/>
            <w:sz w:val="24"/>
            <w:szCs w:val="24"/>
            <w:lang w:val="en-GB" w:eastAsia="en-GB"/>
            <w:rPrChange w:id="69" w:author="Robert Smith" w:date="2020-07-21T14:22:00Z">
              <w:rPr>
                <w:rFonts w:ascii="Arial" w:eastAsia="Times New Roman" w:hAnsi="Arial" w:cs="Arial"/>
                <w:b/>
                <w:bCs/>
                <w:color w:val="000000"/>
                <w:shd w:val="clear" w:color="auto" w:fill="00FFFF"/>
                <w:lang w:val="en-GB" w:eastAsia="en-GB"/>
              </w:rPr>
            </w:rPrChange>
          </w:rPr>
          <w:t xml:space="preserve"> in R)</w:t>
        </w:r>
      </w:ins>
      <w:ins w:id="70" w:author="Paul Schneider" w:date="2020-07-22T01:15:00Z">
        <w:r w:rsidR="005F255D">
          <w:rPr>
            <w:rFonts w:ascii="Times New Roman" w:eastAsiaTheme="minorEastAsia" w:hAnsi="Times New Roman" w:cs="Times New Roman"/>
            <w:sz w:val="24"/>
            <w:szCs w:val="24"/>
            <w:lang w:val="en-GB" w:eastAsia="en-GB"/>
          </w:rPr>
          <w:t>,</w:t>
        </w:r>
      </w:ins>
      <w:ins w:id="71" w:author="Paul Schneider" w:date="2020-07-22T01:13:00Z">
        <w:r w:rsidR="005F255D">
          <w:rPr>
            <w:rFonts w:ascii="Times New Roman" w:eastAsiaTheme="minorEastAsia" w:hAnsi="Times New Roman" w:cs="Times New Roman"/>
            <w:sz w:val="24"/>
            <w:szCs w:val="24"/>
            <w:lang w:val="en-GB" w:eastAsia="en-GB"/>
          </w:rPr>
          <w:t xml:space="preserve"> </w:t>
        </w:r>
      </w:ins>
      <w:ins w:id="72" w:author="Paul Schneider" w:date="2020-07-22T01:16:00Z">
        <w:r w:rsidR="005F255D">
          <w:rPr>
            <w:rFonts w:ascii="Times New Roman" w:eastAsiaTheme="minorEastAsia" w:hAnsi="Times New Roman" w:cs="Times New Roman"/>
            <w:sz w:val="24"/>
            <w:szCs w:val="24"/>
            <w:lang w:val="en-GB" w:eastAsia="en-GB"/>
          </w:rPr>
          <w:t xml:space="preserve">iteratively </w:t>
        </w:r>
      </w:ins>
      <w:ins w:id="73" w:author="Paul Schneider" w:date="2020-07-22T01:13:00Z">
        <w:r w:rsidR="005F255D">
          <w:rPr>
            <w:rFonts w:ascii="Times New Roman" w:eastAsiaTheme="minorEastAsia" w:hAnsi="Times New Roman" w:cs="Times New Roman"/>
            <w:sz w:val="24"/>
            <w:szCs w:val="24"/>
            <w:lang w:val="en-GB" w:eastAsia="en-GB"/>
          </w:rPr>
          <w:t>computing</w:t>
        </w:r>
      </w:ins>
      <w:ins w:id="74" w:author="Paul Schneider" w:date="2020-07-22T01:15:00Z">
        <w:r w:rsidR="005F255D">
          <w:rPr>
            <w:rFonts w:ascii="Times New Roman" w:eastAsiaTheme="minorEastAsia" w:hAnsi="Times New Roman" w:cs="Times New Roman"/>
            <w:sz w:val="24"/>
            <w:szCs w:val="24"/>
            <w:lang w:val="en-GB" w:eastAsia="en-GB"/>
          </w:rPr>
          <w:t>,</w:t>
        </w:r>
      </w:ins>
      <w:ins w:id="75" w:author="Paul Schneider" w:date="2020-07-22T01:14:00Z">
        <w:r w:rsidR="005F255D">
          <w:rPr>
            <w:rFonts w:ascii="Times New Roman" w:eastAsiaTheme="minorEastAsia" w:hAnsi="Times New Roman" w:cs="Times New Roman"/>
            <w:sz w:val="24"/>
            <w:szCs w:val="24"/>
            <w:lang w:val="en-GB" w:eastAsia="en-GB"/>
          </w:rPr>
          <w:t xml:space="preserve"> for each period,</w:t>
        </w:r>
      </w:ins>
      <w:ins w:id="76" w:author="Paul Schneider" w:date="2020-07-22T01:13:00Z">
        <w:r w:rsidR="005F255D">
          <w:rPr>
            <w:rFonts w:ascii="Times New Roman" w:eastAsiaTheme="minorEastAsia" w:hAnsi="Times New Roman" w:cs="Times New Roman"/>
            <w:sz w:val="24"/>
            <w:szCs w:val="24"/>
            <w:lang w:val="en-GB" w:eastAsia="en-GB"/>
          </w:rPr>
          <w:t xml:space="preserve"> </w:t>
        </w:r>
      </w:ins>
      <w:ins w:id="77" w:author="Paul Schneider" w:date="2020-07-22T01:14:00Z">
        <w:r w:rsidR="005F255D">
          <w:rPr>
            <w:rFonts w:ascii="Times New Roman" w:eastAsiaTheme="minorEastAsia" w:hAnsi="Times New Roman" w:cs="Times New Roman"/>
            <w:sz w:val="24"/>
            <w:szCs w:val="24"/>
            <w:lang w:val="en-GB" w:eastAsia="en-GB"/>
          </w:rPr>
          <w:t xml:space="preserve">the proportion of the population that is </w:t>
        </w:r>
      </w:ins>
      <w:ins w:id="78" w:author="Paul Schneider" w:date="2020-07-22T01:15:00Z">
        <w:r w:rsidR="005F255D">
          <w:rPr>
            <w:rFonts w:ascii="Times New Roman" w:eastAsiaTheme="minorEastAsia" w:hAnsi="Times New Roman" w:cs="Times New Roman"/>
            <w:sz w:val="24"/>
            <w:szCs w:val="24"/>
            <w:lang w:val="en-GB" w:eastAsia="en-GB"/>
          </w:rPr>
          <w:t xml:space="preserve">in </w:t>
        </w:r>
      </w:ins>
      <w:ins w:id="79" w:author="Paul Schneider" w:date="2020-07-22T01:14:00Z">
        <w:r w:rsidR="005F255D">
          <w:rPr>
            <w:rFonts w:ascii="Times New Roman" w:eastAsiaTheme="minorEastAsia" w:hAnsi="Times New Roman" w:cs="Times New Roman"/>
            <w:sz w:val="24"/>
            <w:szCs w:val="24"/>
            <w:lang w:val="en-GB" w:eastAsia="en-GB"/>
          </w:rPr>
          <w:t>each state</w:t>
        </w:r>
      </w:ins>
      <w:ins w:id="80" w:author="Paul Schneider" w:date="2020-07-22T01:15:00Z">
        <w:r w:rsidR="005F255D">
          <w:rPr>
            <w:rFonts w:ascii="Times New Roman" w:eastAsiaTheme="minorEastAsia" w:hAnsi="Times New Roman" w:cs="Times New Roman"/>
            <w:sz w:val="24"/>
            <w:szCs w:val="24"/>
            <w:lang w:val="en-GB" w:eastAsia="en-GB"/>
          </w:rPr>
          <w:t>.</w:t>
        </w:r>
      </w:ins>
      <w:ins w:id="81" w:author="Paul Schneider" w:date="2020-07-22T01:16:00Z">
        <w:r w:rsidR="005F255D" w:rsidRPr="00E34220" w:rsidDel="005F255D">
          <w:rPr>
            <w:rFonts w:ascii="Times New Roman" w:eastAsiaTheme="minorEastAsia" w:hAnsi="Times New Roman" w:cs="Times New Roman"/>
            <w:sz w:val="24"/>
            <w:szCs w:val="24"/>
            <w:lang w:val="en-GB" w:eastAsia="en-GB"/>
          </w:rPr>
          <w:t xml:space="preserve"> </w:t>
        </w:r>
      </w:ins>
    </w:p>
    <w:p w14:paraId="6251F7B2" w14:textId="6596C3B2" w:rsidR="00E34220" w:rsidRPr="00E34220" w:rsidRDefault="00E34220" w:rsidP="00E34220">
      <w:pPr>
        <w:pStyle w:val="NormalWeb"/>
        <w:divId w:val="1302735606"/>
        <w:rPr>
          <w:ins w:id="82" w:author="Robert Smith" w:date="2020-07-21T14:22:00Z"/>
          <w:rPrChange w:id="83" w:author="Robert Smith" w:date="2020-07-21T14:22:00Z">
            <w:rPr>
              <w:ins w:id="84" w:author="Robert Smith" w:date="2020-07-21T14:22:00Z"/>
              <w:rFonts w:ascii="Arial" w:eastAsia="Times New Roman" w:hAnsi="Arial" w:cs="Arial"/>
              <w:b/>
              <w:bCs/>
              <w:color w:val="000000"/>
              <w:sz w:val="22"/>
              <w:szCs w:val="22"/>
              <w:shd w:val="clear" w:color="auto" w:fill="00FFFF"/>
            </w:rPr>
          </w:rPrChange>
        </w:rPr>
      </w:pPr>
      <w:ins w:id="85" w:author="Robert Smith" w:date="2020-07-21T14:22:00Z">
        <w:r w:rsidRPr="00E34220">
          <w:rPr>
            <w:rPrChange w:id="86" w:author="Robert Smith" w:date="2020-07-21T14:22:00Z">
              <w:rPr>
                <w:rFonts w:ascii="Arial" w:eastAsia="Times New Roman" w:hAnsi="Arial" w:cs="Arial"/>
                <w:b/>
                <w:bCs/>
                <w:color w:val="000000"/>
                <w:sz w:val="22"/>
                <w:szCs w:val="22"/>
                <w:shd w:val="clear" w:color="auto" w:fill="00FFFF"/>
              </w:rPr>
            </w:rPrChange>
          </w:rPr>
          <w:t>In the ‘OUTPUT’ section of the code the markov trace (</w:t>
        </w:r>
        <w:r w:rsidRPr="00E34220">
          <w:rPr>
            <w:i/>
            <w:iCs/>
            <w:rPrChange w:id="87" w:author="Robert Smith" w:date="2020-07-21T14:23:00Z">
              <w:rPr>
                <w:rFonts w:ascii="Arial" w:eastAsia="Times New Roman" w:hAnsi="Arial" w:cs="Arial"/>
                <w:b/>
                <w:bCs/>
                <w:i/>
                <w:iCs/>
                <w:color w:val="000000"/>
                <w:sz w:val="22"/>
                <w:szCs w:val="22"/>
                <w:shd w:val="clear" w:color="auto" w:fill="00FFFF"/>
              </w:rPr>
            </w:rPrChange>
          </w:rPr>
          <w:t>m_TR</w:t>
        </w:r>
        <w:r w:rsidRPr="00E34220">
          <w:rPr>
            <w:rPrChange w:id="88" w:author="Robert Smith" w:date="2020-07-21T14:22:00Z">
              <w:rPr>
                <w:rFonts w:ascii="Arial" w:eastAsia="Times New Roman" w:hAnsi="Arial" w:cs="Arial"/>
                <w:b/>
                <w:bCs/>
                <w:color w:val="000000"/>
                <w:sz w:val="22"/>
                <w:szCs w:val="22"/>
                <w:shd w:val="clear" w:color="auto" w:fill="00FFFF"/>
              </w:rPr>
            </w:rPrChange>
          </w:rPr>
          <w:t xml:space="preserve">) is multiplied (again using matrix multiplication) with vectors of health state utilities (e.g. </w:t>
        </w:r>
        <w:r w:rsidRPr="00E34220">
          <w:rPr>
            <w:rPrChange w:id="89" w:author="Robert Smith" w:date="2020-07-21T14:22:00Z">
              <w:rPr>
                <w:rFonts w:ascii="Arial" w:eastAsia="Times New Roman" w:hAnsi="Arial" w:cs="Arial"/>
                <w:b/>
                <w:bCs/>
                <w:i/>
                <w:iCs/>
                <w:color w:val="000000"/>
                <w:sz w:val="22"/>
                <w:szCs w:val="22"/>
                <w:shd w:val="clear" w:color="auto" w:fill="00FFFF"/>
              </w:rPr>
            </w:rPrChange>
          </w:rPr>
          <w:t>v_u_trt</w:t>
        </w:r>
        <w:r w:rsidRPr="00E34220">
          <w:rPr>
            <w:rPrChange w:id="90" w:author="Robert Smith" w:date="2020-07-21T14:22:00Z">
              <w:rPr>
                <w:rFonts w:ascii="Arial" w:eastAsia="Times New Roman" w:hAnsi="Arial" w:cs="Arial"/>
                <w:b/>
                <w:bCs/>
                <w:color w:val="000000"/>
                <w:sz w:val="22"/>
                <w:szCs w:val="22"/>
                <w:shd w:val="clear" w:color="auto" w:fill="00FFFF"/>
              </w:rPr>
            </w:rPrChange>
          </w:rPr>
          <w:t>) and costs (e.g.</w:t>
        </w:r>
        <w:r w:rsidRPr="00E34220">
          <w:rPr>
            <w:rPrChange w:id="91" w:author="Robert Smith" w:date="2020-07-21T14:22:00Z">
              <w:rPr>
                <w:rFonts w:ascii="Arial" w:eastAsia="Times New Roman" w:hAnsi="Arial" w:cs="Arial"/>
                <w:b/>
                <w:bCs/>
                <w:i/>
                <w:iCs/>
                <w:color w:val="000000"/>
                <w:sz w:val="22"/>
                <w:szCs w:val="22"/>
                <w:shd w:val="clear" w:color="auto" w:fill="00FFFF"/>
              </w:rPr>
            </w:rPrChange>
          </w:rPr>
          <w:t xml:space="preserve"> v_c_trt</w:t>
        </w:r>
        <w:r w:rsidRPr="00E34220">
          <w:rPr>
            <w:rPrChange w:id="92" w:author="Robert Smith" w:date="2020-07-21T14:22:00Z">
              <w:rPr>
                <w:rFonts w:ascii="Arial" w:eastAsia="Times New Roman" w:hAnsi="Arial" w:cs="Arial"/>
                <w:b/>
                <w:bCs/>
                <w:color w:val="000000"/>
                <w:sz w:val="22"/>
                <w:szCs w:val="22"/>
                <w:shd w:val="clear" w:color="auto" w:fill="00FFFF"/>
              </w:rPr>
            </w:rPrChange>
          </w:rPr>
          <w:t xml:space="preserve">), giving a vector of total costs and utilities in each time interval. These vectors are then discounted using a discount weight vector (e.g. </w:t>
        </w:r>
        <w:r w:rsidRPr="00E34220">
          <w:rPr>
            <w:i/>
            <w:iCs/>
            <w:rPrChange w:id="93" w:author="Robert Smith" w:date="2020-07-21T14:23:00Z">
              <w:rPr>
                <w:rFonts w:ascii="Arial" w:eastAsia="Times New Roman" w:hAnsi="Arial" w:cs="Arial"/>
                <w:b/>
                <w:bCs/>
                <w:i/>
                <w:iCs/>
                <w:color w:val="000000"/>
                <w:sz w:val="22"/>
                <w:szCs w:val="22"/>
                <w:shd w:val="clear" w:color="auto" w:fill="00FFFF"/>
              </w:rPr>
            </w:rPrChange>
          </w:rPr>
          <w:t>v_dwe</w:t>
        </w:r>
        <w:r w:rsidRPr="00E34220">
          <w:rPr>
            <w:rPrChange w:id="94" w:author="Robert Smith" w:date="2020-07-21T14:22:00Z">
              <w:rPr>
                <w:rFonts w:ascii="Arial" w:eastAsia="Times New Roman" w:hAnsi="Arial" w:cs="Arial"/>
                <w:b/>
                <w:bCs/>
                <w:i/>
                <w:iCs/>
                <w:color w:val="000000"/>
                <w:sz w:val="22"/>
                <w:szCs w:val="22"/>
                <w:shd w:val="clear" w:color="auto" w:fill="00FFFF"/>
              </w:rPr>
            </w:rPrChange>
          </w:rPr>
          <w:t xml:space="preserve"> &amp; </w:t>
        </w:r>
        <w:r w:rsidRPr="00E34220">
          <w:rPr>
            <w:i/>
            <w:iCs/>
            <w:rPrChange w:id="95" w:author="Robert Smith" w:date="2020-07-21T14:23:00Z">
              <w:rPr>
                <w:rFonts w:ascii="Arial" w:eastAsia="Times New Roman" w:hAnsi="Arial" w:cs="Arial"/>
                <w:b/>
                <w:bCs/>
                <w:i/>
                <w:iCs/>
                <w:color w:val="000000"/>
                <w:sz w:val="22"/>
                <w:szCs w:val="22"/>
                <w:shd w:val="clear" w:color="auto" w:fill="00FFFF"/>
              </w:rPr>
            </w:rPrChange>
          </w:rPr>
          <w:t>v_dwe</w:t>
        </w:r>
        <w:r w:rsidRPr="00E34220">
          <w:rPr>
            <w:rPrChange w:id="96" w:author="Robert Smith" w:date="2020-07-21T14:22:00Z">
              <w:rPr>
                <w:rFonts w:ascii="Arial" w:eastAsia="Times New Roman" w:hAnsi="Arial" w:cs="Arial"/>
                <w:b/>
                <w:bCs/>
                <w:color w:val="000000"/>
                <w:sz w:val="22"/>
                <w:szCs w:val="22"/>
                <w:shd w:val="clear" w:color="auto" w:fill="00FFFF"/>
              </w:rPr>
            </w:rPrChange>
          </w:rPr>
          <w:t>) to arrive at a single cost/</w:t>
        </w:r>
      </w:ins>
      <w:ins w:id="97" w:author="Robert Smith" w:date="2020-07-21T14:24:00Z">
        <w:r>
          <w:t>QALY</w:t>
        </w:r>
      </w:ins>
      <w:ins w:id="98" w:author="Robert Smith" w:date="2020-07-21T14:22:00Z">
        <w:r w:rsidRPr="00E34220">
          <w:rPr>
            <w:rPrChange w:id="99" w:author="Robert Smith" w:date="2020-07-21T14:22:00Z">
              <w:rPr>
                <w:rFonts w:ascii="Arial" w:eastAsia="Times New Roman" w:hAnsi="Arial" w:cs="Arial"/>
                <w:b/>
                <w:bCs/>
                <w:color w:val="000000"/>
                <w:sz w:val="22"/>
                <w:szCs w:val="22"/>
                <w:shd w:val="clear" w:color="auto" w:fill="00FFFF"/>
              </w:rPr>
            </w:rPrChange>
          </w:rPr>
          <w:t xml:space="preserve"> value. </w:t>
        </w:r>
      </w:ins>
      <w:ins w:id="100" w:author="Robert Smith" w:date="2020-07-21T14:24:00Z">
        <w:r w:rsidRPr="00E34220">
          <w:t>The result</w:t>
        </w:r>
      </w:ins>
      <w:ins w:id="101" w:author="Paul Schneider" w:date="2020-07-22T01:16:00Z">
        <w:r w:rsidR="005F255D">
          <w:t>ing</w:t>
        </w:r>
      </w:ins>
      <w:ins w:id="102" w:author="Robert Smith" w:date="2020-07-21T14:22:00Z">
        <w:del w:id="103" w:author="Paul Schneider" w:date="2020-07-22T01:16:00Z">
          <w:r w:rsidRPr="00E34220" w:rsidDel="005F255D">
            <w:rPr>
              <w:rPrChange w:id="104" w:author="Robert Smith" w:date="2020-07-21T14:22:00Z">
                <w:rPr>
                  <w:rFonts w:ascii="Arial" w:eastAsia="Times New Roman" w:hAnsi="Arial" w:cs="Arial"/>
                  <w:b/>
                  <w:bCs/>
                  <w:color w:val="000000"/>
                  <w:sz w:val="22"/>
                  <w:szCs w:val="22"/>
                  <w:shd w:val="clear" w:color="auto" w:fill="00FFFF"/>
                </w:rPr>
              </w:rPrChange>
            </w:rPr>
            <w:delText xml:space="preserve"> is a set of objects representing</w:delText>
          </w:r>
        </w:del>
        <w:r w:rsidRPr="00E34220">
          <w:rPr>
            <w:rPrChange w:id="105" w:author="Robert Smith" w:date="2020-07-21T14:22:00Z">
              <w:rPr>
                <w:rFonts w:ascii="Arial" w:eastAsia="Times New Roman" w:hAnsi="Arial" w:cs="Arial"/>
                <w:b/>
                <w:bCs/>
                <w:color w:val="000000"/>
                <w:sz w:val="22"/>
                <w:szCs w:val="22"/>
                <w:shd w:val="clear" w:color="auto" w:fill="00FFFF"/>
              </w:rPr>
            </w:rPrChange>
          </w:rPr>
          <w:t xml:space="preserve"> total discounted cost</w:t>
        </w:r>
      </w:ins>
      <w:ins w:id="106" w:author="Paul Schneider" w:date="2020-07-22T01:17:00Z">
        <w:r w:rsidR="005F255D">
          <w:t>s and QALY estimates</w:t>
        </w:r>
      </w:ins>
      <w:ins w:id="107" w:author="Robert Smith" w:date="2020-07-21T14:22:00Z">
        <w:r w:rsidRPr="00E34220">
          <w:rPr>
            <w:rPrChange w:id="108" w:author="Robert Smith" w:date="2020-07-21T14:22:00Z">
              <w:rPr>
                <w:rFonts w:ascii="Arial" w:eastAsia="Times New Roman" w:hAnsi="Arial" w:cs="Arial"/>
                <w:b/>
                <w:bCs/>
                <w:color w:val="000000"/>
                <w:sz w:val="22"/>
                <w:szCs w:val="22"/>
                <w:shd w:val="clear" w:color="auto" w:fill="00FFFF"/>
              </w:rPr>
            </w:rPrChange>
          </w:rPr>
          <w:t xml:space="preserve"> for the </w:t>
        </w:r>
      </w:ins>
      <w:ins w:id="109" w:author="Paul Schneider" w:date="2020-07-22T01:17:00Z">
        <w:r w:rsidR="005F255D">
          <w:t xml:space="preserve">treatment and the </w:t>
        </w:r>
      </w:ins>
      <w:ins w:id="110" w:author="Robert Smith" w:date="2020-07-21T14:22:00Z">
        <w:r w:rsidRPr="00E34220">
          <w:rPr>
            <w:rPrChange w:id="111" w:author="Robert Smith" w:date="2020-07-21T14:22:00Z">
              <w:rPr>
                <w:rFonts w:ascii="Arial" w:eastAsia="Times New Roman" w:hAnsi="Arial" w:cs="Arial"/>
                <w:b/>
                <w:bCs/>
                <w:color w:val="000000"/>
                <w:sz w:val="22"/>
                <w:szCs w:val="22"/>
                <w:shd w:val="clear" w:color="auto" w:fill="00FFFF"/>
              </w:rPr>
            </w:rPrChange>
          </w:rPr>
          <w:t>no-treatment group</w:t>
        </w:r>
        <w:del w:id="112" w:author="Paul Schneider" w:date="2020-07-22T01:17:00Z">
          <w:r w:rsidRPr="00E34220" w:rsidDel="005F255D">
            <w:rPr>
              <w:rPrChange w:id="113" w:author="Robert Smith" w:date="2020-07-21T14:22:00Z">
                <w:rPr>
                  <w:rFonts w:ascii="Arial" w:eastAsia="Times New Roman" w:hAnsi="Arial" w:cs="Arial"/>
                  <w:b/>
                  <w:bCs/>
                  <w:color w:val="000000"/>
                  <w:sz w:val="22"/>
                  <w:szCs w:val="22"/>
                  <w:shd w:val="clear" w:color="auto" w:fill="00FFFF"/>
                </w:rPr>
              </w:rPrChange>
            </w:rPr>
            <w:delText>, total costs for the treatment group, total QALYs for the no treatment group and total QALY for the treatment group. These</w:delText>
          </w:r>
        </w:del>
        <w:r w:rsidRPr="00E34220">
          <w:rPr>
            <w:rPrChange w:id="114" w:author="Robert Smith" w:date="2020-07-21T14:22:00Z">
              <w:rPr>
                <w:rFonts w:ascii="Arial" w:eastAsia="Times New Roman" w:hAnsi="Arial" w:cs="Arial"/>
                <w:b/>
                <w:bCs/>
                <w:color w:val="000000"/>
                <w:sz w:val="22"/>
                <w:szCs w:val="22"/>
                <w:shd w:val="clear" w:color="auto" w:fill="00FFFF"/>
              </w:rPr>
            </w:rPrChange>
          </w:rPr>
          <w:t xml:space="preserve"> </w:t>
        </w:r>
      </w:ins>
      <w:ins w:id="115" w:author="Paul Schneider" w:date="2020-07-22T01:17:00Z">
        <w:r w:rsidR="005F255D">
          <w:t xml:space="preserve">then </w:t>
        </w:r>
      </w:ins>
      <w:ins w:id="116" w:author="Robert Smith" w:date="2020-07-21T14:22:00Z">
        <w:r w:rsidRPr="00E34220">
          <w:rPr>
            <w:rPrChange w:id="117" w:author="Robert Smith" w:date="2020-07-21T14:22:00Z">
              <w:rPr>
                <w:rFonts w:ascii="Arial" w:eastAsia="Times New Roman" w:hAnsi="Arial" w:cs="Arial"/>
                <w:b/>
                <w:bCs/>
                <w:color w:val="000000"/>
                <w:sz w:val="22"/>
                <w:szCs w:val="22"/>
                <w:shd w:val="clear" w:color="auto" w:fill="00FFFF"/>
              </w:rPr>
            </w:rPrChange>
          </w:rPr>
          <w:t>are combined into a vector and returned from the function.</w:t>
        </w:r>
      </w:ins>
      <w:ins w:id="118" w:author="Robert Smith" w:date="2020-07-21T14:24:00Z">
        <w:r>
          <w:t xml:space="preserve"> </w:t>
        </w:r>
      </w:ins>
      <w:moveToRangeStart w:id="119" w:author="Robert Smith" w:date="2020-07-21T14:24:00Z" w:name="move46233883"/>
      <w:moveTo w:id="120" w:author="Robert Smith" w:date="2020-07-21T14:24:00Z">
        <w:r>
          <w:t>In this simple example, treatment only influences utilities and costs, not transition probabilities.</w:t>
        </w:r>
      </w:moveTo>
      <w:moveToRangeEnd w:id="119"/>
      <w:ins w:id="121" w:author="Paul Schneider" w:date="2020-07-22T01:18:00Z">
        <w:r w:rsidR="005F255D">
          <w:t xml:space="preserve"> For further details on the underlying model, we refer to the published source code [</w:t>
        </w:r>
      </w:ins>
      <w:ins w:id="122" w:author="Paul Schneider" w:date="2020-07-22T01:19:00Z">
        <w:r w:rsidR="005F255D">
          <w:t>ref: 16]</w:t>
        </w:r>
      </w:ins>
    </w:p>
    <w:p w14:paraId="7D984B2A" w14:textId="77777777" w:rsidR="00E34220" w:rsidDel="00E34220" w:rsidRDefault="00E34220" w:rsidP="00E34220">
      <w:pPr>
        <w:pStyle w:val="NormalWeb"/>
        <w:divId w:val="1302735606"/>
        <w:rPr>
          <w:del w:id="123" w:author="Robert Smith" w:date="2020-07-21T14:24:00Z"/>
        </w:rPr>
      </w:pPr>
      <w:del w:id="124" w:author="Robert Smith" w:date="2020-07-21T14:24:00Z">
        <w:r w:rsidDel="00E34220">
          <w:delText xml:space="preserve">The function </w:delText>
        </w:r>
        <w:r w:rsidDel="00E34220">
          <w:rPr>
            <w:i/>
            <w:iCs/>
          </w:rPr>
          <w:delText>f_MM_sicksicker</w:delText>
        </w:r>
        <w:r w:rsidDel="00E34220">
          <w:delText xml:space="preserve"> (see the file f_MM_sicksicker in the open access repository: </w:delText>
        </w:r>
        <w:r w:rsidDel="00E34220">
          <w:fldChar w:fldCharType="begin"/>
        </w:r>
        <w:r w:rsidDel="00E34220">
          <w:delInstrText xml:space="preserve"> HYPERLINK "https://doi.org/10.5281/zenodo.3727052" \t "xrefwindow" </w:delInstrText>
        </w:r>
        <w:r w:rsidDel="00E34220">
          <w:fldChar w:fldCharType="separate"/>
        </w:r>
        <w:r w:rsidDel="00E34220">
          <w:rPr>
            <w:rStyle w:val="Hyperlink"/>
          </w:rPr>
          <w:delText>https://doi.org/10.5281/zenodo.3727052</w:delText>
        </w:r>
        <w:r w:rsidDel="00E34220">
          <w:fldChar w:fldCharType="end"/>
        </w:r>
        <w:r w:rsidDel="00E34220">
          <w:delText xml:space="preserve">) makes use of the </w:delText>
        </w:r>
        <w:r w:rsidDel="00E34220">
          <w:rPr>
            <w:i/>
            <w:iCs/>
          </w:rPr>
          <w:delText>with</w:delText>
        </w:r>
        <w:r w:rsidDel="00E34220">
          <w:delText xml:space="preserve"> function, which applies an expression (in this case the rest of the code) to a data-set (in this case params, which will be a row of PSA inputs). It uses the </w:delText>
        </w:r>
        <w:r w:rsidDel="00E34220">
          <w:rPr>
            <w:i/>
            <w:iCs/>
          </w:rPr>
          <w:delText>params</w:delText>
        </w:r>
        <w:r w:rsidDel="00E34220">
          <w:delText xml:space="preserve"> (one row of PSA inputs) to create a transition probability matrix </w:delText>
        </w:r>
        <w:r w:rsidDel="00E34220">
          <w:rPr>
            <w:i/>
            <w:iCs/>
          </w:rPr>
          <w:delText>m_P</w:delText>
        </w:r>
        <w:r w:rsidDel="00E34220">
          <w:delText xml:space="preserve">, and then moves the cohort through the simulation one cycle at a time, recording the proportions in each health state in a Markov trace </w:delText>
        </w:r>
        <w:r w:rsidDel="00E34220">
          <w:rPr>
            <w:i/>
            <w:iCs/>
          </w:rPr>
          <w:delText>m_TR</w:delText>
        </w:r>
        <w:r w:rsidDel="00E34220">
          <w:delText xml:space="preserve"> and applying the transition matrix to calculate the proportions in each health state in the next period </w:delText>
        </w:r>
        <w:r w:rsidDel="00E34220">
          <w:rPr>
            <w:i/>
            <w:iCs/>
          </w:rPr>
          <w:delText>m_TR[t+1,]</w:delText>
        </w:r>
        <w:r w:rsidDel="00E34220">
          <w:delText xml:space="preserve">. The function returns a vector of five results: cost with no treatment, cost with treatment, quality-adjusted life-years (QALYs) with no treatment, QALYs with treatment and an incremental cost-effectiveness ratio (ICER). </w:delText>
        </w:r>
      </w:del>
      <w:moveFromRangeStart w:id="125" w:author="Robert Smith" w:date="2020-07-21T14:24:00Z" w:name="move46233883"/>
      <w:moveFrom w:id="126" w:author="Robert Smith" w:date="2020-07-21T14:24:00Z">
        <w:del w:id="127" w:author="Robert Smith" w:date="2020-07-21T14:24:00Z">
          <w:r w:rsidDel="00E34220">
            <w:delText>In this simple example, treatment only influences utilities and costs, not transition probabilities.</w:delText>
          </w:r>
        </w:del>
      </w:moveFrom>
      <w:moveFromRangeEnd w:id="125"/>
    </w:p>
    <w:p w14:paraId="568892DA" w14:textId="77777777" w:rsidR="00E34220" w:rsidRDefault="00E34220">
      <w:pPr>
        <w:pStyle w:val="NormalWeb"/>
        <w:divId w:val="1302735606"/>
      </w:pPr>
      <w:r>
        <w:rPr>
          <w:b/>
          <w:bCs/>
        </w:rPr>
        <w:t>Creating the model wrapper</w:t>
      </w:r>
      <w:r>
        <w:t xml:space="preserve"> </w:t>
      </w:r>
    </w:p>
    <w:p w14:paraId="50769421" w14:textId="77777777" w:rsidR="00E34220" w:rsidRDefault="00E34220">
      <w:pPr>
        <w:pStyle w:val="NormalWeb"/>
        <w:divId w:val="1302735606"/>
      </w:pPr>
      <w:r>
        <w:t xml:space="preserve">When using a web </w:t>
      </w:r>
      <w:del w:id="128" w:author="Robert Smith" w:date="2020-07-21T14:24:00Z">
        <w:r w:rsidDel="00E34220">
          <w:delText>application</w:delText>
        </w:r>
      </w:del>
      <w:ins w:id="129" w:author="Robert Smith" w:date="2020-07-21T14:24:00Z">
        <w:r>
          <w:t>application,</w:t>
        </w:r>
      </w:ins>
      <w:r>
        <w:t xml:space="preserve"> it is likely that the user will want to be able to change parameter inputs and rerun the model. In order to make this simple, we recommend wrapping the entire model into a function. We call this function </w:t>
      </w:r>
      <w:r>
        <w:rPr>
          <w:i/>
          <w:iCs/>
        </w:rPr>
        <w:t>f_wrapper</w:t>
      </w:r>
      <w:r>
        <w:t xml:space="preserve">, using the prefix </w:t>
      </w:r>
      <w:r>
        <w:rPr>
          <w:i/>
          <w:iCs/>
        </w:rPr>
        <w:t>f_</w:t>
      </w:r>
      <w:r>
        <w:t xml:space="preserve"> to denote that this is a function.</w:t>
      </w:r>
    </w:p>
    <w:p w14:paraId="701D9525" w14:textId="77777777" w:rsidR="00E34220" w:rsidRDefault="00E34220">
      <w:pPr>
        <w:pStyle w:val="NormalWeb"/>
        <w:divId w:val="1302735606"/>
      </w:pPr>
      <w:r>
        <w:t xml:space="preserve">The wrapper function has as its inputs all the parameters that we may wish to vary using R-Shiny. We set the default values to those of the base model in any report/publication. The model then generates PSA inputs using the </w:t>
      </w:r>
      <w:r>
        <w:rPr>
          <w:i/>
          <w:iCs/>
        </w:rPr>
        <w:t>f_gen_psa</w:t>
      </w:r>
      <w:r>
        <w:t xml:space="preserve"> function, creates an empty table of results, and runs the model for each set of PSA inputs (a row from </w:t>
      </w:r>
      <w:r>
        <w:rPr>
          <w:i/>
          <w:iCs/>
        </w:rPr>
        <w:t>df_psa</w:t>
      </w:r>
      <w:r>
        <w:t xml:space="preserve">) in turn. The </w:t>
      </w:r>
      <w:r>
        <w:lastRenderedPageBreak/>
        <w:t>function then returns the results in the form of a data-frame with n=5 columns and n=psa rows. The columns contain the costs and QALYs for treatment and no treatment for each PSA run, as well as an ICER for that PSA run.</w:t>
      </w:r>
    </w:p>
    <w:p w14:paraId="39EFA082" w14:textId="77777777" w:rsidR="00E34220" w:rsidRDefault="00E34220">
      <w:pPr>
        <w:pStyle w:val="NormalWeb"/>
        <w:divId w:val="1302735606"/>
      </w:pPr>
      <w:r>
        <w:rPr>
          <w:b/>
          <w:bCs/>
        </w:rPr>
        <w:t>              Model wrapper function              </w:t>
      </w:r>
      <w:r>
        <w:t xml:space="preserve"> </w:t>
      </w:r>
    </w:p>
    <w:p w14:paraId="38ED5CA4" w14:textId="77777777" w:rsidR="00E34220" w:rsidRDefault="00E34220">
      <w:pPr>
        <w:pStyle w:val="HTMLPreformatted"/>
        <w:divId w:val="1302735606"/>
      </w:pPr>
    </w:p>
    <w:p w14:paraId="0507C903" w14:textId="77777777" w:rsidR="00E34220" w:rsidRDefault="00E34220">
      <w:pPr>
        <w:pStyle w:val="HTMLPreformatted"/>
        <w:divId w:val="1302735606"/>
      </w:pPr>
      <w:r>
        <w:t xml:space="preserve">                    </w:t>
      </w:r>
    </w:p>
    <w:p w14:paraId="16B72BDE" w14:textId="77777777" w:rsidR="00E34220" w:rsidRDefault="00E34220">
      <w:pPr>
        <w:pStyle w:val="HTMLPreformatted"/>
        <w:divId w:val="1302735606"/>
      </w:pPr>
      <w:r>
        <w:t xml:space="preserve">                    </w:t>
      </w:r>
      <w:r>
        <w:rPr>
          <w:color w:val="000000"/>
        </w:rPr>
        <w:t>f</w:t>
      </w:r>
    </w:p>
    <w:p w14:paraId="0C1AAAD5" w14:textId="77777777" w:rsidR="00E34220" w:rsidRDefault="00E34220">
      <w:pPr>
        <w:pStyle w:val="HTMLPreformatted"/>
        <w:divId w:val="1302735606"/>
      </w:pPr>
      <w:r>
        <w:t xml:space="preserve">                    </w:t>
      </w:r>
      <w:r>
        <w:rPr>
          <w:color w:val="000000"/>
        </w:rPr>
        <w:t>_</w:t>
      </w:r>
    </w:p>
    <w:p w14:paraId="76187648" w14:textId="77777777" w:rsidR="00E34220" w:rsidRDefault="00E34220">
      <w:pPr>
        <w:pStyle w:val="HTMLPreformatted"/>
        <w:divId w:val="1302735606"/>
      </w:pPr>
      <w:r>
        <w:t xml:space="preserve">                    </w:t>
      </w:r>
      <w:r>
        <w:rPr>
          <w:color w:val="000000"/>
        </w:rPr>
        <w:t>wrapper</w:t>
      </w:r>
      <w:r>
        <w:t xml:space="preserve"> </w:t>
      </w:r>
    </w:p>
    <w:p w14:paraId="237E9E3F" w14:textId="77777777" w:rsidR="00E34220" w:rsidRDefault="00E34220">
      <w:pPr>
        <w:pStyle w:val="HTMLPreformatted"/>
        <w:divId w:val="1302735606"/>
      </w:pPr>
      <w:r>
        <w:t xml:space="preserve">                    </w:t>
      </w:r>
      <w:r>
        <w:rPr>
          <w:color w:val="000000"/>
        </w:rPr>
        <w:t>&lt;—</w:t>
      </w:r>
      <w:r>
        <w:t xml:space="preserve"> </w:t>
      </w:r>
    </w:p>
    <w:p w14:paraId="4B89948D" w14:textId="77777777" w:rsidR="00E34220" w:rsidRDefault="00E34220">
      <w:pPr>
        <w:pStyle w:val="HTMLPreformatted"/>
        <w:divId w:val="1302735606"/>
      </w:pPr>
      <w:r>
        <w:t xml:space="preserve">                    </w:t>
      </w:r>
      <w:r>
        <w:rPr>
          <w:color w:val="000000"/>
        </w:rPr>
        <w:t>function</w:t>
      </w:r>
    </w:p>
    <w:p w14:paraId="7814D1DE" w14:textId="77777777" w:rsidR="00E34220" w:rsidRDefault="00E34220">
      <w:pPr>
        <w:pStyle w:val="HTMLPreformatted"/>
        <w:divId w:val="1302735606"/>
      </w:pPr>
      <w:r>
        <w:t xml:space="preserve">                    </w:t>
      </w:r>
      <w:r>
        <w:rPr>
          <w:color w:val="000000"/>
        </w:rPr>
        <w:t>(</w:t>
      </w:r>
    </w:p>
    <w:p w14:paraId="51C41A06" w14:textId="77777777" w:rsidR="00E34220" w:rsidRDefault="00E34220">
      <w:pPr>
        <w:pStyle w:val="HTMLPreformatted"/>
        <w:divId w:val="1302735606"/>
      </w:pPr>
      <w:r>
        <w:t xml:space="preserve">                    </w:t>
      </w:r>
    </w:p>
    <w:p w14:paraId="6B273311" w14:textId="77777777" w:rsidR="00E34220" w:rsidRDefault="00E34220">
      <w:pPr>
        <w:pStyle w:val="HTMLPreformatted"/>
        <w:divId w:val="1302735606"/>
      </w:pPr>
      <w:r>
        <w:t xml:space="preserve">                    </w:t>
      </w:r>
    </w:p>
    <w:p w14:paraId="59DEF9AD" w14:textId="77777777" w:rsidR="00E34220" w:rsidRDefault="00E34220">
      <w:pPr>
        <w:pStyle w:val="HTMLPreformatted"/>
        <w:divId w:val="1302735606"/>
      </w:pPr>
      <w:r>
        <w:t xml:space="preserve">                    </w:t>
      </w:r>
      <w:r>
        <w:rPr>
          <w:i/>
          <w:iCs/>
          <w:color w:val="009900"/>
        </w:rPr>
        <w:t>#</w:t>
      </w:r>
    </w:p>
    <w:p w14:paraId="5A1D4E45" w14:textId="77777777" w:rsidR="00E34220" w:rsidRDefault="00E34220">
      <w:pPr>
        <w:pStyle w:val="HTMLPreformatted"/>
        <w:divId w:val="1302735606"/>
      </w:pPr>
      <w:r>
        <w:t xml:space="preserve">                    </w:t>
      </w:r>
      <w:r>
        <w:rPr>
          <w:color w:val="009900"/>
        </w:rPr>
        <w:t>——  User adjustable inputs ——</w:t>
      </w:r>
    </w:p>
    <w:p w14:paraId="3150808A" w14:textId="77777777" w:rsidR="00E34220" w:rsidRDefault="00E34220">
      <w:pPr>
        <w:pStyle w:val="HTMLPreformatted"/>
        <w:divId w:val="1302735606"/>
      </w:pPr>
      <w:r>
        <w:t xml:space="preserve">                    </w:t>
      </w:r>
      <w:r>
        <w:rPr>
          <w:i/>
          <w:iCs/>
          <w:color w:val="009900"/>
        </w:rPr>
        <w:t>#</w:t>
      </w:r>
    </w:p>
    <w:p w14:paraId="785FEEF1" w14:textId="77777777" w:rsidR="00E34220" w:rsidRDefault="00E34220">
      <w:pPr>
        <w:pStyle w:val="HTMLPreformatted"/>
        <w:divId w:val="1302735606"/>
      </w:pPr>
      <w:r>
        <w:t xml:space="preserve">                    </w:t>
      </w:r>
    </w:p>
    <w:p w14:paraId="135E9854" w14:textId="77777777" w:rsidR="00E34220" w:rsidRDefault="00E34220">
      <w:pPr>
        <w:pStyle w:val="HTMLPreformatted"/>
        <w:divId w:val="1302735606"/>
      </w:pPr>
      <w:r>
        <w:t xml:space="preserve">                    </w:t>
      </w:r>
    </w:p>
    <w:p w14:paraId="2F067CE6" w14:textId="77777777" w:rsidR="00E34220" w:rsidRDefault="00E34220">
      <w:pPr>
        <w:pStyle w:val="HTMLPreformatted"/>
        <w:divId w:val="1302735606"/>
      </w:pPr>
      <w:r>
        <w:t xml:space="preserve">                    </w:t>
      </w:r>
      <w:r>
        <w:rPr>
          <w:i/>
          <w:iCs/>
          <w:color w:val="009900"/>
        </w:rPr>
        <w:t>#</w:t>
      </w:r>
      <w:r>
        <w:t xml:space="preserve"> </w:t>
      </w:r>
    </w:p>
    <w:p w14:paraId="26F247BE" w14:textId="77777777" w:rsidR="00E34220" w:rsidRDefault="00E34220">
      <w:pPr>
        <w:pStyle w:val="HTMLPreformatted"/>
        <w:divId w:val="1302735606"/>
      </w:pPr>
      <w:r>
        <w:t xml:space="preserve">                    </w:t>
      </w:r>
      <w:r>
        <w:rPr>
          <w:color w:val="009900"/>
        </w:rPr>
        <w:t>age at  baseline</w:t>
      </w:r>
    </w:p>
    <w:p w14:paraId="37B702BD" w14:textId="77777777" w:rsidR="00E34220" w:rsidRDefault="00E34220">
      <w:pPr>
        <w:pStyle w:val="HTMLPreformatted"/>
        <w:divId w:val="1302735606"/>
      </w:pPr>
      <w:r>
        <w:t xml:space="preserve">                    </w:t>
      </w:r>
    </w:p>
    <w:p w14:paraId="02F0E7C7" w14:textId="77777777" w:rsidR="00E34220" w:rsidRDefault="00E34220">
      <w:pPr>
        <w:pStyle w:val="HTMLPreformatted"/>
        <w:divId w:val="1302735606"/>
      </w:pPr>
      <w:r>
        <w:t xml:space="preserve">                    </w:t>
      </w:r>
      <w:r>
        <w:rPr>
          <w:color w:val="000000"/>
        </w:rPr>
        <w:t>n</w:t>
      </w:r>
    </w:p>
    <w:p w14:paraId="6EF86BF9" w14:textId="77777777" w:rsidR="00E34220" w:rsidRDefault="00E34220">
      <w:pPr>
        <w:pStyle w:val="HTMLPreformatted"/>
        <w:divId w:val="1302735606"/>
      </w:pPr>
      <w:r>
        <w:t xml:space="preserve">                    </w:t>
      </w:r>
      <w:r>
        <w:rPr>
          <w:color w:val="000000"/>
        </w:rPr>
        <w:t>_</w:t>
      </w:r>
    </w:p>
    <w:p w14:paraId="4B530F84" w14:textId="77777777" w:rsidR="00E34220" w:rsidRDefault="00E34220">
      <w:pPr>
        <w:pStyle w:val="HTMLPreformatted"/>
        <w:divId w:val="1302735606"/>
      </w:pPr>
      <w:r>
        <w:t xml:space="preserve">                    </w:t>
      </w:r>
      <w:r>
        <w:rPr>
          <w:color w:val="000000"/>
        </w:rPr>
        <w:t>age</w:t>
      </w:r>
    </w:p>
    <w:p w14:paraId="4C8726A0" w14:textId="77777777" w:rsidR="00E34220" w:rsidRDefault="00E34220">
      <w:pPr>
        <w:pStyle w:val="HTMLPreformatted"/>
        <w:divId w:val="1302735606"/>
      </w:pPr>
      <w:r>
        <w:t xml:space="preserve">                    </w:t>
      </w:r>
      <w:r>
        <w:rPr>
          <w:color w:val="000000"/>
        </w:rPr>
        <w:t>_</w:t>
      </w:r>
    </w:p>
    <w:p w14:paraId="77E1A2A3" w14:textId="77777777" w:rsidR="00E34220" w:rsidRDefault="00E34220">
      <w:pPr>
        <w:pStyle w:val="HTMLPreformatted"/>
        <w:divId w:val="1302735606"/>
      </w:pPr>
      <w:r>
        <w:t xml:space="preserve">                    </w:t>
      </w:r>
      <w:r>
        <w:rPr>
          <w:color w:val="000000"/>
        </w:rPr>
        <w:t>init = 25,</w:t>
      </w:r>
    </w:p>
    <w:p w14:paraId="2629313E" w14:textId="77777777" w:rsidR="00E34220" w:rsidRDefault="00E34220">
      <w:pPr>
        <w:pStyle w:val="HTMLPreformatted"/>
        <w:divId w:val="1302735606"/>
      </w:pPr>
      <w:r>
        <w:t xml:space="preserve">                    </w:t>
      </w:r>
    </w:p>
    <w:p w14:paraId="1552CBE7" w14:textId="77777777" w:rsidR="00E34220" w:rsidRDefault="00E34220">
      <w:pPr>
        <w:pStyle w:val="HTMLPreformatted"/>
        <w:divId w:val="1302735606"/>
      </w:pPr>
      <w:r>
        <w:t xml:space="preserve">                    </w:t>
      </w:r>
      <w:r>
        <w:rPr>
          <w:i/>
          <w:iCs/>
          <w:color w:val="009900"/>
        </w:rPr>
        <w:t>#</w:t>
      </w:r>
      <w:r>
        <w:t xml:space="preserve"> </w:t>
      </w:r>
    </w:p>
    <w:p w14:paraId="24650F1F" w14:textId="77777777" w:rsidR="00E34220" w:rsidRDefault="00E34220">
      <w:pPr>
        <w:pStyle w:val="HTMLPreformatted"/>
        <w:divId w:val="1302735606"/>
      </w:pPr>
      <w:r>
        <w:t xml:space="preserve">                    </w:t>
      </w:r>
      <w:r>
        <w:rPr>
          <w:color w:val="009900"/>
        </w:rPr>
        <w:t>maximum age of fol low up</w:t>
      </w:r>
    </w:p>
    <w:p w14:paraId="5401E690" w14:textId="77777777" w:rsidR="00E34220" w:rsidRDefault="00E34220">
      <w:pPr>
        <w:pStyle w:val="HTMLPreformatted"/>
        <w:divId w:val="1302735606"/>
      </w:pPr>
      <w:r>
        <w:t xml:space="preserve">                    </w:t>
      </w:r>
    </w:p>
    <w:p w14:paraId="67F6F508" w14:textId="77777777" w:rsidR="00E34220" w:rsidRDefault="00E34220">
      <w:pPr>
        <w:pStyle w:val="HTMLPreformatted"/>
        <w:divId w:val="1302735606"/>
      </w:pPr>
      <w:r>
        <w:t xml:space="preserve">                    </w:t>
      </w:r>
      <w:r>
        <w:rPr>
          <w:color w:val="000000"/>
        </w:rPr>
        <w:t>n</w:t>
      </w:r>
    </w:p>
    <w:p w14:paraId="08232221" w14:textId="77777777" w:rsidR="00E34220" w:rsidRDefault="00E34220">
      <w:pPr>
        <w:pStyle w:val="HTMLPreformatted"/>
        <w:divId w:val="1302735606"/>
      </w:pPr>
      <w:r>
        <w:t xml:space="preserve">                    </w:t>
      </w:r>
      <w:r>
        <w:rPr>
          <w:color w:val="000000"/>
        </w:rPr>
        <w:t>_</w:t>
      </w:r>
    </w:p>
    <w:p w14:paraId="46E106E2" w14:textId="77777777" w:rsidR="00E34220" w:rsidRDefault="00E34220">
      <w:pPr>
        <w:pStyle w:val="HTMLPreformatted"/>
        <w:divId w:val="1302735606"/>
      </w:pPr>
      <w:r>
        <w:t xml:space="preserve">                    </w:t>
      </w:r>
      <w:r>
        <w:rPr>
          <w:color w:val="000000"/>
        </w:rPr>
        <w:t>age_</w:t>
      </w:r>
    </w:p>
    <w:p w14:paraId="41D1DD19" w14:textId="77777777" w:rsidR="00E34220" w:rsidRDefault="00E34220">
      <w:pPr>
        <w:pStyle w:val="HTMLPreformatted"/>
        <w:divId w:val="1302735606"/>
      </w:pPr>
      <w:r>
        <w:t xml:space="preserve">                    </w:t>
      </w:r>
      <w:r>
        <w:rPr>
          <w:color w:val="000000"/>
        </w:rPr>
        <w:t>max</w:t>
      </w:r>
      <w:r>
        <w:t xml:space="preserve"> </w:t>
      </w:r>
    </w:p>
    <w:p w14:paraId="2B1BEF7C" w14:textId="77777777" w:rsidR="00E34220" w:rsidRDefault="00E34220">
      <w:pPr>
        <w:pStyle w:val="HTMLPreformatted"/>
        <w:divId w:val="1302735606"/>
      </w:pPr>
      <w:r>
        <w:t xml:space="preserve">                    </w:t>
      </w:r>
      <w:r>
        <w:rPr>
          <w:color w:val="000000"/>
        </w:rPr>
        <w:t xml:space="preserve"> = 110,</w:t>
      </w:r>
    </w:p>
    <w:p w14:paraId="69BF34FF" w14:textId="77777777" w:rsidR="00E34220" w:rsidRDefault="00E34220">
      <w:pPr>
        <w:pStyle w:val="HTMLPreformatted"/>
        <w:divId w:val="1302735606"/>
      </w:pPr>
      <w:r>
        <w:t xml:space="preserve">                    </w:t>
      </w:r>
    </w:p>
    <w:p w14:paraId="67610961" w14:textId="77777777" w:rsidR="00E34220" w:rsidRDefault="00E34220">
      <w:pPr>
        <w:pStyle w:val="HTMLPreformatted"/>
        <w:divId w:val="1302735606"/>
      </w:pPr>
      <w:r>
        <w:t xml:space="preserve">                    </w:t>
      </w:r>
      <w:r>
        <w:rPr>
          <w:i/>
          <w:iCs/>
          <w:color w:val="009900"/>
        </w:rPr>
        <w:t>#</w:t>
      </w:r>
      <w:r>
        <w:t xml:space="preserve"> </w:t>
      </w:r>
    </w:p>
    <w:p w14:paraId="10B1B9EA" w14:textId="77777777" w:rsidR="00E34220" w:rsidRDefault="00E34220">
      <w:pPr>
        <w:pStyle w:val="HTMLPreformatted"/>
        <w:divId w:val="1302735606"/>
      </w:pPr>
      <w:r>
        <w:t xml:space="preserve">                    </w:t>
      </w:r>
      <w:r>
        <w:rPr>
          <w:color w:val="009900"/>
        </w:rPr>
        <w:t>discount rate for costs and QALYS</w:t>
      </w:r>
    </w:p>
    <w:p w14:paraId="0D35FA29" w14:textId="77777777" w:rsidR="00E34220" w:rsidRDefault="00E34220">
      <w:pPr>
        <w:pStyle w:val="HTMLPreformatted"/>
        <w:divId w:val="1302735606"/>
      </w:pPr>
      <w:r>
        <w:t xml:space="preserve">                    </w:t>
      </w:r>
    </w:p>
    <w:p w14:paraId="6ACABA8D" w14:textId="77777777" w:rsidR="00E34220" w:rsidRDefault="00E34220">
      <w:pPr>
        <w:pStyle w:val="HTMLPreformatted"/>
        <w:divId w:val="1302735606"/>
      </w:pPr>
      <w:r>
        <w:t xml:space="preserve">                    </w:t>
      </w:r>
      <w:r>
        <w:rPr>
          <w:color w:val="000000"/>
        </w:rPr>
        <w:t>d</w:t>
      </w:r>
    </w:p>
    <w:p w14:paraId="7E63B43F" w14:textId="77777777" w:rsidR="00E34220" w:rsidRDefault="00E34220">
      <w:pPr>
        <w:pStyle w:val="HTMLPreformatted"/>
        <w:divId w:val="1302735606"/>
      </w:pPr>
      <w:r>
        <w:t xml:space="preserve">                    </w:t>
      </w:r>
      <w:r>
        <w:rPr>
          <w:color w:val="000000"/>
        </w:rPr>
        <w:t>_</w:t>
      </w:r>
    </w:p>
    <w:p w14:paraId="5206CCFF" w14:textId="77777777" w:rsidR="00E34220" w:rsidRDefault="00E34220">
      <w:pPr>
        <w:pStyle w:val="HTMLPreformatted"/>
        <w:divId w:val="1302735606"/>
      </w:pPr>
      <w:r>
        <w:t xml:space="preserve">                    </w:t>
      </w:r>
      <w:r>
        <w:rPr>
          <w:color w:val="000000"/>
        </w:rPr>
        <w:t>r     = 0.035,</w:t>
      </w:r>
    </w:p>
    <w:p w14:paraId="69F33311" w14:textId="77777777" w:rsidR="00E34220" w:rsidRDefault="00E34220">
      <w:pPr>
        <w:pStyle w:val="HTMLPreformatted"/>
        <w:divId w:val="1302735606"/>
      </w:pPr>
      <w:r>
        <w:t xml:space="preserve">                    </w:t>
      </w:r>
    </w:p>
    <w:p w14:paraId="31FB0A9D" w14:textId="77777777" w:rsidR="00E34220" w:rsidRDefault="00E34220">
      <w:pPr>
        <w:pStyle w:val="HTMLPreformatted"/>
        <w:divId w:val="1302735606"/>
      </w:pPr>
      <w:r>
        <w:t xml:space="preserve">                    </w:t>
      </w:r>
      <w:r>
        <w:rPr>
          <w:i/>
          <w:iCs/>
          <w:color w:val="009900"/>
        </w:rPr>
        <w:t>#</w:t>
      </w:r>
      <w:r>
        <w:t xml:space="preserve"> </w:t>
      </w:r>
    </w:p>
    <w:p w14:paraId="06D2F10C" w14:textId="77777777" w:rsidR="00E34220" w:rsidRDefault="00E34220">
      <w:pPr>
        <w:pStyle w:val="HTMLPreformatted"/>
        <w:divId w:val="1302735606"/>
      </w:pPr>
      <w:r>
        <w:t xml:space="preserve">                    </w:t>
      </w:r>
      <w:r>
        <w:rPr>
          <w:color w:val="009900"/>
        </w:rPr>
        <w:t>number of simulations</w:t>
      </w:r>
    </w:p>
    <w:p w14:paraId="6575FBD3" w14:textId="77777777" w:rsidR="00E34220" w:rsidRDefault="00E34220">
      <w:pPr>
        <w:pStyle w:val="HTMLPreformatted"/>
        <w:divId w:val="1302735606"/>
      </w:pPr>
      <w:r>
        <w:t xml:space="preserve">                    </w:t>
      </w:r>
    </w:p>
    <w:p w14:paraId="7A4ABCC5" w14:textId="77777777" w:rsidR="00E34220" w:rsidRDefault="00E34220">
      <w:pPr>
        <w:pStyle w:val="HTMLPreformatted"/>
        <w:divId w:val="1302735606"/>
      </w:pPr>
      <w:r>
        <w:t xml:space="preserve">                    </w:t>
      </w:r>
      <w:r>
        <w:rPr>
          <w:color w:val="000000"/>
        </w:rPr>
        <w:t>n</w:t>
      </w:r>
    </w:p>
    <w:p w14:paraId="2038B9B8" w14:textId="77777777" w:rsidR="00E34220" w:rsidRDefault="00E34220">
      <w:pPr>
        <w:pStyle w:val="HTMLPreformatted"/>
        <w:divId w:val="1302735606"/>
      </w:pPr>
      <w:r>
        <w:t xml:space="preserve">                    </w:t>
      </w:r>
      <w:r>
        <w:rPr>
          <w:color w:val="000000"/>
        </w:rPr>
        <w:t>_</w:t>
      </w:r>
    </w:p>
    <w:p w14:paraId="3B398DE7" w14:textId="77777777" w:rsidR="00E34220" w:rsidRDefault="00E34220">
      <w:pPr>
        <w:pStyle w:val="HTMLPreformatted"/>
        <w:divId w:val="1302735606"/>
      </w:pPr>
      <w:r>
        <w:t xml:space="preserve">                    </w:t>
      </w:r>
      <w:r>
        <w:rPr>
          <w:color w:val="000000"/>
        </w:rPr>
        <w:t>sim   = 1000,</w:t>
      </w:r>
    </w:p>
    <w:p w14:paraId="2A05AA64" w14:textId="77777777" w:rsidR="00E34220" w:rsidRDefault="00E34220">
      <w:pPr>
        <w:pStyle w:val="HTMLPreformatted"/>
        <w:divId w:val="1302735606"/>
      </w:pPr>
      <w:r>
        <w:t xml:space="preserve">                    </w:t>
      </w:r>
    </w:p>
    <w:p w14:paraId="36667F24" w14:textId="77777777" w:rsidR="00E34220" w:rsidRDefault="00E34220">
      <w:pPr>
        <w:pStyle w:val="HTMLPreformatted"/>
        <w:divId w:val="1302735606"/>
      </w:pPr>
      <w:r>
        <w:t xml:space="preserve">                    </w:t>
      </w:r>
      <w:r>
        <w:rPr>
          <w:i/>
          <w:iCs/>
          <w:color w:val="009900"/>
        </w:rPr>
        <w:t>#</w:t>
      </w:r>
      <w:r>
        <w:t xml:space="preserve"> </w:t>
      </w:r>
    </w:p>
    <w:p w14:paraId="1528667E" w14:textId="77777777" w:rsidR="00E34220" w:rsidRDefault="00E34220">
      <w:pPr>
        <w:pStyle w:val="HTMLPreformatted"/>
        <w:divId w:val="1302735606"/>
      </w:pPr>
      <w:r>
        <w:t xml:space="preserve">                    </w:t>
      </w:r>
      <w:r>
        <w:rPr>
          <w:color w:val="009900"/>
        </w:rPr>
        <w:t xml:space="preserve">cost of </w:t>
      </w:r>
      <w:ins w:id="130" w:author="Robert Smith" w:date="2020-07-21T14:38:00Z">
        <w:r w:rsidR="000446FF">
          <w:rPr>
            <w:color w:val="009900"/>
          </w:rPr>
          <w:t xml:space="preserve">intervention </w:t>
        </w:r>
      </w:ins>
      <w:r>
        <w:rPr>
          <w:color w:val="009900"/>
        </w:rPr>
        <w:t>treatment</w:t>
      </w:r>
      <w:ins w:id="131" w:author="Robert Smith" w:date="2020-07-21T14:38:00Z">
        <w:r w:rsidR="000446FF">
          <w:rPr>
            <w:color w:val="009900"/>
          </w:rPr>
          <w:t xml:space="preserve"> in states sick and sicker</w:t>
        </w:r>
      </w:ins>
    </w:p>
    <w:p w14:paraId="49F09E27" w14:textId="77777777" w:rsidR="00E34220" w:rsidRDefault="00E34220">
      <w:pPr>
        <w:pStyle w:val="HTMLPreformatted"/>
        <w:divId w:val="1302735606"/>
      </w:pPr>
      <w:r>
        <w:t xml:space="preserve">                    </w:t>
      </w:r>
    </w:p>
    <w:p w14:paraId="2EF028B8" w14:textId="77777777" w:rsidR="00E34220" w:rsidRDefault="00E34220">
      <w:pPr>
        <w:pStyle w:val="HTMLPreformatted"/>
        <w:divId w:val="1302735606"/>
      </w:pPr>
      <w:r>
        <w:t xml:space="preserve">                    </w:t>
      </w:r>
      <w:r>
        <w:rPr>
          <w:color w:val="000000"/>
        </w:rPr>
        <w:t>c</w:t>
      </w:r>
    </w:p>
    <w:p w14:paraId="4E56D98F" w14:textId="77777777" w:rsidR="00E34220" w:rsidRDefault="00E34220">
      <w:pPr>
        <w:pStyle w:val="HTMLPreformatted"/>
        <w:divId w:val="1302735606"/>
      </w:pPr>
      <w:r>
        <w:t xml:space="preserve">                    </w:t>
      </w:r>
      <w:r>
        <w:rPr>
          <w:color w:val="000000"/>
        </w:rPr>
        <w:t>_Trt   = 50</w:t>
      </w:r>
    </w:p>
    <w:p w14:paraId="74E51E0F" w14:textId="77777777" w:rsidR="00E34220" w:rsidRDefault="00E34220">
      <w:pPr>
        <w:pStyle w:val="HTMLPreformatted"/>
        <w:divId w:val="1302735606"/>
      </w:pPr>
      <w:r>
        <w:t xml:space="preserve">                    </w:t>
      </w:r>
    </w:p>
    <w:p w14:paraId="14BF20DC" w14:textId="77777777" w:rsidR="00E34220" w:rsidRDefault="00E34220">
      <w:pPr>
        <w:pStyle w:val="HTMLPreformatted"/>
        <w:divId w:val="1302735606"/>
      </w:pPr>
      <w:r>
        <w:lastRenderedPageBreak/>
        <w:t xml:space="preserve">                     </w:t>
      </w:r>
    </w:p>
    <w:p w14:paraId="035C51B2" w14:textId="77777777" w:rsidR="00E34220" w:rsidRDefault="00E34220">
      <w:pPr>
        <w:pStyle w:val="HTMLPreformatted"/>
        <w:divId w:val="1302735606"/>
      </w:pPr>
      <w:r>
        <w:t xml:space="preserve">                    </w:t>
      </w:r>
      <w:r>
        <w:rPr>
          <w:color w:val="000000"/>
        </w:rPr>
        <w:t>){</w:t>
      </w:r>
    </w:p>
    <w:p w14:paraId="07B6CEDE" w14:textId="77777777" w:rsidR="00E34220" w:rsidRDefault="00E34220">
      <w:pPr>
        <w:pStyle w:val="HTMLPreformatted"/>
        <w:divId w:val="1302735606"/>
      </w:pPr>
      <w:r>
        <w:t xml:space="preserve">                    </w:t>
      </w:r>
    </w:p>
    <w:p w14:paraId="0B2ACCC7" w14:textId="77777777" w:rsidR="00E34220" w:rsidRDefault="00E34220">
      <w:pPr>
        <w:pStyle w:val="HTMLPreformatted"/>
        <w:divId w:val="1302735606"/>
      </w:pPr>
      <w:r>
        <w:t xml:space="preserve">                    </w:t>
      </w:r>
    </w:p>
    <w:p w14:paraId="03FEB5A1" w14:textId="77777777" w:rsidR="00E34220" w:rsidRDefault="00E34220">
      <w:pPr>
        <w:pStyle w:val="HTMLPreformatted"/>
        <w:divId w:val="1302735606"/>
      </w:pPr>
      <w:r>
        <w:t xml:space="preserve">                    </w:t>
      </w:r>
    </w:p>
    <w:p w14:paraId="5D8A91F7" w14:textId="77777777" w:rsidR="00E34220" w:rsidRDefault="00E34220">
      <w:pPr>
        <w:pStyle w:val="HTMLPreformatted"/>
        <w:divId w:val="1302735606"/>
      </w:pPr>
      <w:r>
        <w:t xml:space="preserve">                    </w:t>
      </w:r>
      <w:r>
        <w:rPr>
          <w:i/>
          <w:iCs/>
          <w:color w:val="009900"/>
        </w:rPr>
        <w:t>#</w:t>
      </w:r>
    </w:p>
    <w:p w14:paraId="280E9E94" w14:textId="77777777" w:rsidR="00E34220" w:rsidRDefault="00E34220">
      <w:pPr>
        <w:pStyle w:val="HTMLPreformatted"/>
        <w:divId w:val="1302735606"/>
      </w:pPr>
      <w:r>
        <w:t xml:space="preserve">                    </w:t>
      </w:r>
      <w:r>
        <w:rPr>
          <w:color w:val="009900"/>
        </w:rPr>
        <w:t>—— Unadjustable inputs ——</w:t>
      </w:r>
    </w:p>
    <w:p w14:paraId="53E6522E" w14:textId="77777777" w:rsidR="00E34220" w:rsidRDefault="00E34220">
      <w:pPr>
        <w:pStyle w:val="HTMLPreformatted"/>
        <w:divId w:val="1302735606"/>
      </w:pPr>
      <w:r>
        <w:t xml:space="preserve">                    </w:t>
      </w:r>
      <w:r>
        <w:rPr>
          <w:i/>
          <w:iCs/>
          <w:color w:val="009900"/>
        </w:rPr>
        <w:t>#</w:t>
      </w:r>
    </w:p>
    <w:p w14:paraId="45EB9450" w14:textId="77777777" w:rsidR="00E34220" w:rsidRDefault="00E34220">
      <w:pPr>
        <w:pStyle w:val="HTMLPreformatted"/>
        <w:divId w:val="1302735606"/>
      </w:pPr>
      <w:r>
        <w:t xml:space="preserve">                    </w:t>
      </w:r>
    </w:p>
    <w:p w14:paraId="79A5A696" w14:textId="77777777" w:rsidR="00E34220" w:rsidRDefault="00E34220">
      <w:pPr>
        <w:pStyle w:val="HTMLPreformatted"/>
        <w:divId w:val="1302735606"/>
      </w:pPr>
      <w:r>
        <w:t xml:space="preserve">                    </w:t>
      </w:r>
    </w:p>
    <w:p w14:paraId="62F4CD6A" w14:textId="77777777" w:rsidR="00E34220" w:rsidRDefault="00E34220">
      <w:pPr>
        <w:pStyle w:val="HTMLPreformatted"/>
        <w:divId w:val="1302735606"/>
      </w:pPr>
      <w:r>
        <w:t xml:space="preserve">                    </w:t>
      </w:r>
      <w:r>
        <w:rPr>
          <w:i/>
          <w:iCs/>
          <w:color w:val="009900"/>
        </w:rPr>
        <w:t>#</w:t>
      </w:r>
      <w:r>
        <w:t xml:space="preserve">  </w:t>
      </w:r>
    </w:p>
    <w:p w14:paraId="64793E56" w14:textId="77777777" w:rsidR="00E34220" w:rsidRDefault="00E34220">
      <w:pPr>
        <w:pStyle w:val="HTMLPreformatted"/>
        <w:divId w:val="1302735606"/>
      </w:pPr>
      <w:r>
        <w:t xml:space="preserve">                    </w:t>
      </w:r>
      <w:r>
        <w:rPr>
          <w:color w:val="009900"/>
        </w:rPr>
        <w:t>number of cycles</w:t>
      </w:r>
    </w:p>
    <w:p w14:paraId="1A59597D" w14:textId="77777777" w:rsidR="00E34220" w:rsidRDefault="00E34220">
      <w:pPr>
        <w:pStyle w:val="HTMLPreformatted"/>
        <w:divId w:val="1302735606"/>
      </w:pPr>
      <w:r>
        <w:t xml:space="preserve">                    </w:t>
      </w:r>
    </w:p>
    <w:p w14:paraId="70CAC7A1" w14:textId="77777777" w:rsidR="00E34220" w:rsidRDefault="00E34220">
      <w:pPr>
        <w:pStyle w:val="HTMLPreformatted"/>
        <w:divId w:val="1302735606"/>
      </w:pPr>
      <w:r>
        <w:t xml:space="preserve">                    </w:t>
      </w:r>
      <w:r>
        <w:rPr>
          <w:color w:val="000000"/>
        </w:rPr>
        <w:t>n_</w:t>
      </w:r>
    </w:p>
    <w:p w14:paraId="2E5966AC" w14:textId="77777777" w:rsidR="00E34220" w:rsidRDefault="00E34220">
      <w:pPr>
        <w:pStyle w:val="HTMLPreformatted"/>
        <w:divId w:val="1302735606"/>
      </w:pPr>
      <w:r>
        <w:t xml:space="preserve">                    </w:t>
      </w:r>
      <w:r>
        <w:rPr>
          <w:color w:val="000000"/>
        </w:rPr>
        <w:t>t</w:t>
      </w:r>
      <w:r>
        <w:t xml:space="preserve"> </w:t>
      </w:r>
    </w:p>
    <w:p w14:paraId="36C49FA3" w14:textId="77777777" w:rsidR="00E34220" w:rsidRDefault="00E34220">
      <w:pPr>
        <w:pStyle w:val="HTMLPreformatted"/>
        <w:divId w:val="1302735606"/>
      </w:pPr>
      <w:r>
        <w:t xml:space="preserve">                    </w:t>
      </w:r>
      <w:r>
        <w:rPr>
          <w:color w:val="000000"/>
        </w:rPr>
        <w:t>&lt;— n</w:t>
      </w:r>
    </w:p>
    <w:p w14:paraId="302D112C" w14:textId="77777777" w:rsidR="00E34220" w:rsidRDefault="00E34220">
      <w:pPr>
        <w:pStyle w:val="HTMLPreformatted"/>
        <w:divId w:val="1302735606"/>
      </w:pPr>
      <w:r>
        <w:t xml:space="preserve">                    </w:t>
      </w:r>
      <w:r>
        <w:rPr>
          <w:color w:val="000000"/>
        </w:rPr>
        <w:t>_</w:t>
      </w:r>
    </w:p>
    <w:p w14:paraId="4BF8A079" w14:textId="77777777" w:rsidR="00E34220" w:rsidRDefault="00E34220">
      <w:pPr>
        <w:pStyle w:val="HTMLPreformatted"/>
        <w:divId w:val="1302735606"/>
      </w:pPr>
      <w:r>
        <w:t xml:space="preserve">                    </w:t>
      </w:r>
      <w:r>
        <w:rPr>
          <w:color w:val="000000"/>
        </w:rPr>
        <w:t>age_</w:t>
      </w:r>
    </w:p>
    <w:p w14:paraId="1C31137B" w14:textId="77777777" w:rsidR="00E34220" w:rsidRDefault="00E34220">
      <w:pPr>
        <w:pStyle w:val="HTMLPreformatted"/>
        <w:divId w:val="1302735606"/>
      </w:pPr>
      <w:r>
        <w:t xml:space="preserve">                    </w:t>
      </w:r>
      <w:r>
        <w:rPr>
          <w:color w:val="000000"/>
        </w:rPr>
        <w:t>max</w:t>
      </w:r>
      <w:r>
        <w:t xml:space="preserve"> </w:t>
      </w:r>
    </w:p>
    <w:p w14:paraId="21C52123" w14:textId="77777777" w:rsidR="00E34220" w:rsidRDefault="00E34220">
      <w:pPr>
        <w:pStyle w:val="HTMLPreformatted"/>
        <w:divId w:val="1302735606"/>
      </w:pPr>
      <w:r>
        <w:t xml:space="preserve">                    </w:t>
      </w:r>
      <w:r>
        <w:rPr>
          <w:color w:val="000000"/>
        </w:rPr>
        <w:t>— n</w:t>
      </w:r>
    </w:p>
    <w:p w14:paraId="2295122F" w14:textId="77777777" w:rsidR="00E34220" w:rsidRDefault="00E34220">
      <w:pPr>
        <w:pStyle w:val="HTMLPreformatted"/>
        <w:divId w:val="1302735606"/>
      </w:pPr>
      <w:r>
        <w:t xml:space="preserve">                    </w:t>
      </w:r>
      <w:r>
        <w:rPr>
          <w:color w:val="000000"/>
        </w:rPr>
        <w:t>_</w:t>
      </w:r>
    </w:p>
    <w:p w14:paraId="4BE76014" w14:textId="77777777" w:rsidR="00E34220" w:rsidRDefault="00E34220">
      <w:pPr>
        <w:pStyle w:val="HTMLPreformatted"/>
        <w:divId w:val="1302735606"/>
      </w:pPr>
      <w:r>
        <w:t xml:space="preserve">                    </w:t>
      </w:r>
      <w:r>
        <w:rPr>
          <w:color w:val="000000"/>
        </w:rPr>
        <w:t>age</w:t>
      </w:r>
    </w:p>
    <w:p w14:paraId="065DB24A" w14:textId="77777777" w:rsidR="00E34220" w:rsidRDefault="00E34220">
      <w:pPr>
        <w:pStyle w:val="HTMLPreformatted"/>
        <w:divId w:val="1302735606"/>
      </w:pPr>
      <w:r>
        <w:t xml:space="preserve">                    </w:t>
      </w:r>
      <w:r>
        <w:rPr>
          <w:color w:val="000000"/>
        </w:rPr>
        <w:t>_</w:t>
      </w:r>
    </w:p>
    <w:p w14:paraId="538D7E40" w14:textId="77777777" w:rsidR="00E34220" w:rsidRDefault="00E34220">
      <w:pPr>
        <w:pStyle w:val="HTMLPreformatted"/>
        <w:divId w:val="1302735606"/>
      </w:pPr>
      <w:r>
        <w:t xml:space="preserve">                    </w:t>
      </w:r>
      <w:r>
        <w:rPr>
          <w:color w:val="000000"/>
        </w:rPr>
        <w:t>init</w:t>
      </w:r>
    </w:p>
    <w:p w14:paraId="76312E05" w14:textId="77777777" w:rsidR="00E34220" w:rsidRDefault="00E34220">
      <w:pPr>
        <w:pStyle w:val="HTMLPreformatted"/>
        <w:divId w:val="1302735606"/>
      </w:pPr>
      <w:r>
        <w:t xml:space="preserve">                    </w:t>
      </w:r>
    </w:p>
    <w:p w14:paraId="57BF6EAD" w14:textId="77777777" w:rsidR="00E34220" w:rsidRDefault="00E34220">
      <w:pPr>
        <w:pStyle w:val="HTMLPreformatted"/>
        <w:divId w:val="1302735606"/>
      </w:pPr>
      <w:r>
        <w:t xml:space="preserve">                    </w:t>
      </w:r>
      <w:r>
        <w:rPr>
          <w:i/>
          <w:iCs/>
          <w:color w:val="009900"/>
        </w:rPr>
        <w:t>#</w:t>
      </w:r>
      <w:r>
        <w:t xml:space="preserve"> </w:t>
      </w:r>
    </w:p>
    <w:p w14:paraId="6605BC3C" w14:textId="77777777" w:rsidR="00E34220" w:rsidRDefault="00E34220">
      <w:pPr>
        <w:pStyle w:val="HTMLPreformatted"/>
        <w:divId w:val="1302735606"/>
      </w:pPr>
      <w:r>
        <w:t xml:space="preserve">                    </w:t>
      </w:r>
      <w:r>
        <w:rPr>
          <w:color w:val="009900"/>
        </w:rPr>
        <w:t>the 4 health states of the model:</w:t>
      </w:r>
    </w:p>
    <w:p w14:paraId="05133E64" w14:textId="77777777" w:rsidR="00E34220" w:rsidRDefault="00E34220">
      <w:pPr>
        <w:pStyle w:val="HTMLPreformatted"/>
        <w:divId w:val="1302735606"/>
      </w:pPr>
      <w:r>
        <w:t xml:space="preserve">                    </w:t>
      </w:r>
    </w:p>
    <w:p w14:paraId="4E4D27B8" w14:textId="77777777" w:rsidR="00E34220" w:rsidRDefault="00E34220">
      <w:pPr>
        <w:pStyle w:val="HTMLPreformatted"/>
        <w:divId w:val="1302735606"/>
      </w:pPr>
      <w:r>
        <w:t xml:space="preserve">                    </w:t>
      </w:r>
      <w:r>
        <w:rPr>
          <w:color w:val="000000"/>
        </w:rPr>
        <w:t>v</w:t>
      </w:r>
    </w:p>
    <w:p w14:paraId="00F989D3" w14:textId="77777777" w:rsidR="00E34220" w:rsidRDefault="00E34220">
      <w:pPr>
        <w:pStyle w:val="HTMLPreformatted"/>
        <w:divId w:val="1302735606"/>
      </w:pPr>
      <w:r>
        <w:t xml:space="preserve">                    </w:t>
      </w:r>
      <w:r>
        <w:rPr>
          <w:color w:val="000000"/>
        </w:rPr>
        <w:t>_</w:t>
      </w:r>
    </w:p>
    <w:p w14:paraId="00291E2D" w14:textId="77777777" w:rsidR="00E34220" w:rsidRDefault="00E34220">
      <w:pPr>
        <w:pStyle w:val="HTMLPreformatted"/>
        <w:divId w:val="1302735606"/>
      </w:pPr>
      <w:r>
        <w:t xml:space="preserve">                    </w:t>
      </w:r>
      <w:r>
        <w:rPr>
          <w:color w:val="000000"/>
        </w:rPr>
        <w:t>n &lt;—</w:t>
      </w:r>
      <w:r>
        <w:t xml:space="preserve"> </w:t>
      </w:r>
    </w:p>
    <w:p w14:paraId="44775281" w14:textId="77777777" w:rsidR="00E34220" w:rsidRDefault="00E34220">
      <w:pPr>
        <w:pStyle w:val="HTMLPreformatted"/>
        <w:divId w:val="1302735606"/>
      </w:pPr>
      <w:r>
        <w:t xml:space="preserve">                    </w:t>
      </w:r>
      <w:r>
        <w:rPr>
          <w:color w:val="000000"/>
        </w:rPr>
        <w:t>c</w:t>
      </w:r>
    </w:p>
    <w:p w14:paraId="30A50002" w14:textId="77777777" w:rsidR="00E34220" w:rsidRDefault="00E34220">
      <w:pPr>
        <w:pStyle w:val="HTMLPreformatted"/>
        <w:divId w:val="1302735606"/>
      </w:pPr>
      <w:r>
        <w:t xml:space="preserve">                    </w:t>
      </w:r>
      <w:r>
        <w:rPr>
          <w:color w:val="000000"/>
        </w:rPr>
        <w:t>(</w:t>
      </w:r>
    </w:p>
    <w:p w14:paraId="44FE1256" w14:textId="77777777" w:rsidR="00E34220" w:rsidRDefault="00E34220">
      <w:pPr>
        <w:pStyle w:val="HTMLPreformatted"/>
        <w:divId w:val="1302735606"/>
      </w:pPr>
      <w:r>
        <w:t xml:space="preserve">                    </w:t>
      </w:r>
      <w:r>
        <w:rPr>
          <w:color w:val="9400D1"/>
        </w:rPr>
        <w:t>"H"</w:t>
      </w:r>
    </w:p>
    <w:p w14:paraId="62123D44" w14:textId="77777777" w:rsidR="00E34220" w:rsidRDefault="00E34220">
      <w:pPr>
        <w:pStyle w:val="HTMLPreformatted"/>
        <w:divId w:val="1302735606"/>
      </w:pPr>
      <w:r>
        <w:t xml:space="preserve">                    </w:t>
      </w:r>
      <w:r>
        <w:rPr>
          <w:color w:val="000000"/>
        </w:rPr>
        <w:t>,</w:t>
      </w:r>
      <w:r>
        <w:t xml:space="preserve"> </w:t>
      </w:r>
    </w:p>
    <w:p w14:paraId="70C5333D" w14:textId="77777777" w:rsidR="00E34220" w:rsidRDefault="00E34220">
      <w:pPr>
        <w:pStyle w:val="HTMLPreformatted"/>
        <w:divId w:val="1302735606"/>
      </w:pPr>
      <w:r>
        <w:t xml:space="preserve">                    </w:t>
      </w:r>
      <w:r>
        <w:rPr>
          <w:color w:val="9400D1"/>
        </w:rPr>
        <w:t>"S1"</w:t>
      </w:r>
    </w:p>
    <w:p w14:paraId="584BADAF" w14:textId="77777777" w:rsidR="00E34220" w:rsidRDefault="00E34220">
      <w:pPr>
        <w:pStyle w:val="HTMLPreformatted"/>
        <w:divId w:val="1302735606"/>
      </w:pPr>
      <w:r>
        <w:t xml:space="preserve">                    </w:t>
      </w:r>
      <w:r>
        <w:rPr>
          <w:color w:val="000000"/>
        </w:rPr>
        <w:t>,</w:t>
      </w:r>
      <w:r>
        <w:t xml:space="preserve"> </w:t>
      </w:r>
    </w:p>
    <w:p w14:paraId="6A52FC98" w14:textId="77777777" w:rsidR="00E34220" w:rsidRDefault="00E34220">
      <w:pPr>
        <w:pStyle w:val="HTMLPreformatted"/>
        <w:divId w:val="1302735606"/>
      </w:pPr>
      <w:r>
        <w:t xml:space="preserve">                    </w:t>
      </w:r>
      <w:r>
        <w:rPr>
          <w:color w:val="9400D1"/>
        </w:rPr>
        <w:t>"S2"</w:t>
      </w:r>
    </w:p>
    <w:p w14:paraId="0CB15440" w14:textId="77777777" w:rsidR="00E34220" w:rsidRDefault="00E34220">
      <w:pPr>
        <w:pStyle w:val="HTMLPreformatted"/>
        <w:divId w:val="1302735606"/>
      </w:pPr>
      <w:r>
        <w:t xml:space="preserve">                    </w:t>
      </w:r>
      <w:r>
        <w:rPr>
          <w:color w:val="000000"/>
        </w:rPr>
        <w:t>,</w:t>
      </w:r>
      <w:r>
        <w:t xml:space="preserve"> </w:t>
      </w:r>
    </w:p>
    <w:p w14:paraId="09F9C67D" w14:textId="77777777" w:rsidR="00E34220" w:rsidRDefault="00E34220">
      <w:pPr>
        <w:pStyle w:val="HTMLPreformatted"/>
        <w:divId w:val="1302735606"/>
      </w:pPr>
      <w:r>
        <w:t xml:space="preserve">                    </w:t>
      </w:r>
      <w:r>
        <w:rPr>
          <w:color w:val="9400D1"/>
        </w:rPr>
        <w:t>"D"</w:t>
      </w:r>
    </w:p>
    <w:p w14:paraId="4E405578" w14:textId="77777777" w:rsidR="00E34220" w:rsidRDefault="00E34220">
      <w:pPr>
        <w:pStyle w:val="HTMLPreformatted"/>
        <w:divId w:val="1302735606"/>
      </w:pPr>
      <w:r>
        <w:t xml:space="preserve">                    </w:t>
      </w:r>
      <w:r>
        <w:rPr>
          <w:color w:val="000000"/>
        </w:rPr>
        <w:t>)</w:t>
      </w:r>
    </w:p>
    <w:p w14:paraId="151BAEF1" w14:textId="77777777" w:rsidR="00E34220" w:rsidRDefault="00E34220">
      <w:pPr>
        <w:pStyle w:val="HTMLPreformatted"/>
        <w:divId w:val="1302735606"/>
      </w:pPr>
      <w:r>
        <w:t xml:space="preserve">                    </w:t>
      </w:r>
    </w:p>
    <w:p w14:paraId="62131EED" w14:textId="77777777" w:rsidR="00E34220" w:rsidRDefault="00E34220">
      <w:pPr>
        <w:pStyle w:val="HTMLPreformatted"/>
        <w:divId w:val="1302735606"/>
      </w:pPr>
      <w:r>
        <w:t xml:space="preserve">                    </w:t>
      </w:r>
      <w:r>
        <w:rPr>
          <w:i/>
          <w:iCs/>
          <w:color w:val="009900"/>
        </w:rPr>
        <w:t>#</w:t>
      </w:r>
      <w:r>
        <w:t xml:space="preserve"> </w:t>
      </w:r>
    </w:p>
    <w:p w14:paraId="12965FF7" w14:textId="77777777" w:rsidR="00E34220" w:rsidRDefault="00E34220">
      <w:pPr>
        <w:pStyle w:val="HTMLPreformatted"/>
        <w:divId w:val="1302735606"/>
      </w:pPr>
      <w:r>
        <w:t xml:space="preserve">                    </w:t>
      </w:r>
      <w:r>
        <w:rPr>
          <w:color w:val="009900"/>
        </w:rPr>
        <w:t>number of health states</w:t>
      </w:r>
    </w:p>
    <w:p w14:paraId="2DEC2F7E" w14:textId="77777777" w:rsidR="00E34220" w:rsidRDefault="00E34220">
      <w:pPr>
        <w:pStyle w:val="HTMLPreformatted"/>
        <w:divId w:val="1302735606"/>
      </w:pPr>
      <w:r>
        <w:t xml:space="preserve">                    </w:t>
      </w:r>
    </w:p>
    <w:p w14:paraId="58E6C76B" w14:textId="77777777" w:rsidR="00E34220" w:rsidRDefault="00E34220">
      <w:pPr>
        <w:pStyle w:val="HTMLPreformatted"/>
        <w:divId w:val="1302735606"/>
      </w:pPr>
      <w:r>
        <w:t xml:space="preserve">                    </w:t>
      </w:r>
      <w:r>
        <w:rPr>
          <w:color w:val="000000"/>
        </w:rPr>
        <w:t>n</w:t>
      </w:r>
    </w:p>
    <w:p w14:paraId="287D3B20" w14:textId="77777777" w:rsidR="00E34220" w:rsidRDefault="00E34220">
      <w:pPr>
        <w:pStyle w:val="HTMLPreformatted"/>
        <w:divId w:val="1302735606"/>
      </w:pPr>
      <w:r>
        <w:t xml:space="preserve">                    </w:t>
      </w:r>
      <w:r>
        <w:rPr>
          <w:color w:val="000000"/>
        </w:rPr>
        <w:t>_</w:t>
      </w:r>
    </w:p>
    <w:p w14:paraId="6751F9A3" w14:textId="77777777" w:rsidR="00E34220" w:rsidRDefault="00E34220">
      <w:pPr>
        <w:pStyle w:val="HTMLPreformatted"/>
        <w:divId w:val="1302735606"/>
      </w:pPr>
      <w:r>
        <w:t xml:space="preserve">                    </w:t>
      </w:r>
      <w:r>
        <w:rPr>
          <w:color w:val="000000"/>
        </w:rPr>
        <w:t>states</w:t>
      </w:r>
      <w:r>
        <w:t xml:space="preserve"> </w:t>
      </w:r>
    </w:p>
    <w:p w14:paraId="4EE2D933" w14:textId="77777777" w:rsidR="00E34220" w:rsidRDefault="00E34220">
      <w:pPr>
        <w:pStyle w:val="HTMLPreformatted"/>
        <w:divId w:val="1302735606"/>
      </w:pPr>
      <w:r>
        <w:t xml:space="preserve">                    </w:t>
      </w:r>
      <w:r>
        <w:rPr>
          <w:color w:val="000000"/>
        </w:rPr>
        <w:t>&lt;—</w:t>
      </w:r>
      <w:r>
        <w:t xml:space="preserve"> </w:t>
      </w:r>
    </w:p>
    <w:p w14:paraId="6FB36473" w14:textId="77777777" w:rsidR="00E34220" w:rsidRDefault="00E34220">
      <w:pPr>
        <w:pStyle w:val="HTMLPreformatted"/>
        <w:divId w:val="1302735606"/>
      </w:pPr>
      <w:r>
        <w:t xml:space="preserve">                    </w:t>
      </w:r>
      <w:r>
        <w:rPr>
          <w:color w:val="000000"/>
        </w:rPr>
        <w:t>length</w:t>
      </w:r>
    </w:p>
    <w:p w14:paraId="50217155" w14:textId="77777777" w:rsidR="00E34220" w:rsidRDefault="00E34220">
      <w:pPr>
        <w:pStyle w:val="HTMLPreformatted"/>
        <w:divId w:val="1302735606"/>
      </w:pPr>
      <w:r>
        <w:t xml:space="preserve">                    </w:t>
      </w:r>
      <w:r>
        <w:rPr>
          <w:color w:val="000000"/>
        </w:rPr>
        <w:t>(v</w:t>
      </w:r>
    </w:p>
    <w:p w14:paraId="2E05B6E7" w14:textId="77777777" w:rsidR="00E34220" w:rsidRDefault="00E34220">
      <w:pPr>
        <w:pStyle w:val="HTMLPreformatted"/>
        <w:divId w:val="1302735606"/>
      </w:pPr>
      <w:r>
        <w:t xml:space="preserve">                    </w:t>
      </w:r>
      <w:r>
        <w:rPr>
          <w:color w:val="000000"/>
        </w:rPr>
        <w:t>_</w:t>
      </w:r>
    </w:p>
    <w:p w14:paraId="2C467A69" w14:textId="77777777" w:rsidR="00E34220" w:rsidRDefault="00E34220">
      <w:pPr>
        <w:pStyle w:val="HTMLPreformatted"/>
        <w:divId w:val="1302735606"/>
      </w:pPr>
      <w:r>
        <w:t xml:space="preserve">                    </w:t>
      </w:r>
      <w:r>
        <w:rPr>
          <w:color w:val="000000"/>
        </w:rPr>
        <w:t>n)</w:t>
      </w:r>
    </w:p>
    <w:p w14:paraId="26D2D45B" w14:textId="77777777" w:rsidR="00E34220" w:rsidRDefault="00E34220">
      <w:pPr>
        <w:pStyle w:val="HTMLPreformatted"/>
        <w:divId w:val="1302735606"/>
      </w:pPr>
      <w:r>
        <w:t xml:space="preserve">                    </w:t>
      </w:r>
    </w:p>
    <w:p w14:paraId="0129621B" w14:textId="77777777" w:rsidR="00E34220" w:rsidRDefault="00E34220">
      <w:pPr>
        <w:pStyle w:val="HTMLPreformatted"/>
        <w:divId w:val="1302735606"/>
      </w:pPr>
      <w:r>
        <w:t xml:space="preserve">                    </w:t>
      </w:r>
    </w:p>
    <w:p w14:paraId="2BA55E62" w14:textId="77777777" w:rsidR="00E34220" w:rsidRDefault="00E34220">
      <w:pPr>
        <w:pStyle w:val="HTMLPreformatted"/>
        <w:divId w:val="1302735606"/>
      </w:pPr>
      <w:r>
        <w:t xml:space="preserve">                    </w:t>
      </w:r>
      <w:r>
        <w:rPr>
          <w:i/>
          <w:iCs/>
          <w:color w:val="009900"/>
        </w:rPr>
        <w:t>#</w:t>
      </w:r>
    </w:p>
    <w:p w14:paraId="02228E67" w14:textId="77777777" w:rsidR="00E34220" w:rsidRDefault="00E34220">
      <w:pPr>
        <w:pStyle w:val="HTMLPreformatted"/>
        <w:divId w:val="1302735606"/>
      </w:pPr>
      <w:r>
        <w:t xml:space="preserve">                    </w:t>
      </w:r>
      <w:r>
        <w:rPr>
          <w:color w:val="009900"/>
        </w:rPr>
        <w:t>—— Create PSA Inputs ——</w:t>
      </w:r>
    </w:p>
    <w:p w14:paraId="02BDB843" w14:textId="77777777" w:rsidR="00E34220" w:rsidRDefault="00E34220">
      <w:pPr>
        <w:pStyle w:val="HTMLPreformatted"/>
        <w:divId w:val="1302735606"/>
      </w:pPr>
      <w:r>
        <w:t xml:space="preserve">                    </w:t>
      </w:r>
      <w:r>
        <w:rPr>
          <w:i/>
          <w:iCs/>
          <w:color w:val="009900"/>
        </w:rPr>
        <w:t>#</w:t>
      </w:r>
    </w:p>
    <w:p w14:paraId="43528BF7" w14:textId="77777777" w:rsidR="00E34220" w:rsidRDefault="00E34220">
      <w:pPr>
        <w:pStyle w:val="HTMLPreformatted"/>
        <w:divId w:val="1302735606"/>
      </w:pPr>
      <w:r>
        <w:t xml:space="preserve">                    </w:t>
      </w:r>
    </w:p>
    <w:p w14:paraId="50D05C9A" w14:textId="77777777" w:rsidR="00E34220" w:rsidRDefault="00E34220">
      <w:pPr>
        <w:pStyle w:val="HTMLPreformatted"/>
        <w:divId w:val="1302735606"/>
      </w:pPr>
      <w:r>
        <w:t xml:space="preserve">                    </w:t>
      </w:r>
    </w:p>
    <w:p w14:paraId="647D60AD" w14:textId="77777777" w:rsidR="00E34220" w:rsidRDefault="00E34220">
      <w:pPr>
        <w:pStyle w:val="HTMLPreformatted"/>
        <w:divId w:val="1302735606"/>
      </w:pPr>
      <w:r>
        <w:t xml:space="preserve">                    </w:t>
      </w:r>
      <w:r>
        <w:rPr>
          <w:color w:val="000000"/>
        </w:rPr>
        <w:t>df</w:t>
      </w:r>
    </w:p>
    <w:p w14:paraId="38F2B9CB" w14:textId="77777777" w:rsidR="00E34220" w:rsidRDefault="00E34220">
      <w:pPr>
        <w:pStyle w:val="HTMLPreformatted"/>
        <w:divId w:val="1302735606"/>
      </w:pPr>
      <w:r>
        <w:lastRenderedPageBreak/>
        <w:t xml:space="preserve">                    </w:t>
      </w:r>
      <w:r>
        <w:rPr>
          <w:color w:val="000000"/>
        </w:rPr>
        <w:t>_psa &lt;— f</w:t>
      </w:r>
      <w:r>
        <w:t xml:space="preserve"> </w:t>
      </w:r>
    </w:p>
    <w:p w14:paraId="52CE7EA1" w14:textId="77777777" w:rsidR="00E34220" w:rsidRPr="005F255D" w:rsidRDefault="00E34220">
      <w:pPr>
        <w:pStyle w:val="HTMLPreformatted"/>
        <w:divId w:val="1302735606"/>
        <w:rPr>
          <w:lang w:val="de-DE"/>
          <w:rPrChange w:id="132" w:author="Paul Schneider" w:date="2020-07-22T01:12:00Z">
            <w:rPr/>
          </w:rPrChange>
        </w:rPr>
      </w:pPr>
      <w:r>
        <w:t xml:space="preserve">                    </w:t>
      </w:r>
      <w:r w:rsidRPr="005F255D">
        <w:rPr>
          <w:color w:val="000000"/>
          <w:lang w:val="de-DE"/>
          <w:rPrChange w:id="133" w:author="Paul Schneider" w:date="2020-07-22T01:12:00Z">
            <w:rPr>
              <w:color w:val="000000"/>
            </w:rPr>
          </w:rPrChange>
        </w:rPr>
        <w:t>_</w:t>
      </w:r>
      <w:r w:rsidRPr="005F255D">
        <w:rPr>
          <w:lang w:val="de-DE"/>
          <w:rPrChange w:id="134" w:author="Paul Schneider" w:date="2020-07-22T01:12:00Z">
            <w:rPr/>
          </w:rPrChange>
        </w:rPr>
        <w:t>gen</w:t>
      </w:r>
    </w:p>
    <w:p w14:paraId="56DCD72E" w14:textId="77777777" w:rsidR="00E34220" w:rsidRPr="005F255D" w:rsidRDefault="00E34220">
      <w:pPr>
        <w:pStyle w:val="HTMLPreformatted"/>
        <w:divId w:val="1302735606"/>
        <w:rPr>
          <w:lang w:val="de-DE"/>
          <w:rPrChange w:id="135" w:author="Paul Schneider" w:date="2020-07-22T01:12:00Z">
            <w:rPr/>
          </w:rPrChange>
        </w:rPr>
      </w:pPr>
      <w:r w:rsidRPr="005F255D">
        <w:rPr>
          <w:lang w:val="de-DE"/>
          <w:rPrChange w:id="136" w:author="Paul Schneider" w:date="2020-07-22T01:12:00Z">
            <w:rPr/>
          </w:rPrChange>
        </w:rPr>
        <w:t xml:space="preserve">                    </w:t>
      </w:r>
      <w:r w:rsidRPr="005F255D">
        <w:rPr>
          <w:color w:val="000000"/>
          <w:lang w:val="de-DE"/>
          <w:rPrChange w:id="137" w:author="Paul Schneider" w:date="2020-07-22T01:12:00Z">
            <w:rPr>
              <w:color w:val="000000"/>
            </w:rPr>
          </w:rPrChange>
        </w:rPr>
        <w:t>_</w:t>
      </w:r>
    </w:p>
    <w:p w14:paraId="7137E0BE" w14:textId="77777777" w:rsidR="00E34220" w:rsidRPr="005F255D" w:rsidRDefault="00E34220">
      <w:pPr>
        <w:pStyle w:val="HTMLPreformatted"/>
        <w:divId w:val="1302735606"/>
        <w:rPr>
          <w:lang w:val="de-DE"/>
          <w:rPrChange w:id="138" w:author="Paul Schneider" w:date="2020-07-22T01:12:00Z">
            <w:rPr/>
          </w:rPrChange>
        </w:rPr>
      </w:pPr>
      <w:r w:rsidRPr="005F255D">
        <w:rPr>
          <w:lang w:val="de-DE"/>
          <w:rPrChange w:id="139" w:author="Paul Schneider" w:date="2020-07-22T01:12:00Z">
            <w:rPr/>
          </w:rPrChange>
        </w:rPr>
        <w:t xml:space="preserve">                    </w:t>
      </w:r>
      <w:r w:rsidRPr="005F255D">
        <w:rPr>
          <w:color w:val="000000"/>
          <w:lang w:val="de-DE"/>
          <w:rPrChange w:id="140" w:author="Paul Schneider" w:date="2020-07-22T01:12:00Z">
            <w:rPr>
              <w:color w:val="000000"/>
            </w:rPr>
          </w:rPrChange>
        </w:rPr>
        <w:t>psa(n</w:t>
      </w:r>
    </w:p>
    <w:p w14:paraId="07B5BB7C" w14:textId="77777777" w:rsidR="00E34220" w:rsidRPr="005F255D" w:rsidRDefault="00E34220">
      <w:pPr>
        <w:pStyle w:val="HTMLPreformatted"/>
        <w:divId w:val="1302735606"/>
        <w:rPr>
          <w:lang w:val="de-DE"/>
          <w:rPrChange w:id="141" w:author="Paul Schneider" w:date="2020-07-22T01:12:00Z">
            <w:rPr/>
          </w:rPrChange>
        </w:rPr>
      </w:pPr>
      <w:r w:rsidRPr="005F255D">
        <w:rPr>
          <w:lang w:val="de-DE"/>
          <w:rPrChange w:id="142" w:author="Paul Schneider" w:date="2020-07-22T01:12:00Z">
            <w:rPr/>
          </w:rPrChange>
        </w:rPr>
        <w:t xml:space="preserve">                    </w:t>
      </w:r>
      <w:r w:rsidRPr="005F255D">
        <w:rPr>
          <w:color w:val="000000"/>
          <w:lang w:val="de-DE"/>
          <w:rPrChange w:id="143" w:author="Paul Schneider" w:date="2020-07-22T01:12:00Z">
            <w:rPr>
              <w:color w:val="000000"/>
            </w:rPr>
          </w:rPrChange>
        </w:rPr>
        <w:t>_</w:t>
      </w:r>
    </w:p>
    <w:p w14:paraId="61E62B3C" w14:textId="77777777" w:rsidR="00E34220" w:rsidRPr="005F255D" w:rsidRDefault="00E34220">
      <w:pPr>
        <w:pStyle w:val="HTMLPreformatted"/>
        <w:divId w:val="1302735606"/>
        <w:rPr>
          <w:lang w:val="de-DE"/>
          <w:rPrChange w:id="144" w:author="Paul Schneider" w:date="2020-07-22T01:12:00Z">
            <w:rPr/>
          </w:rPrChange>
        </w:rPr>
      </w:pPr>
      <w:r w:rsidRPr="005F255D">
        <w:rPr>
          <w:lang w:val="de-DE"/>
          <w:rPrChange w:id="145" w:author="Paul Schneider" w:date="2020-07-22T01:12:00Z">
            <w:rPr/>
          </w:rPrChange>
        </w:rPr>
        <w:t xml:space="preserve">                    </w:t>
      </w:r>
      <w:r w:rsidRPr="005F255D">
        <w:rPr>
          <w:color w:val="000000"/>
          <w:lang w:val="de-DE"/>
          <w:rPrChange w:id="146" w:author="Paul Schneider" w:date="2020-07-22T01:12:00Z">
            <w:rPr>
              <w:color w:val="000000"/>
            </w:rPr>
          </w:rPrChange>
        </w:rPr>
        <w:t>sim</w:t>
      </w:r>
      <w:r w:rsidRPr="005F255D">
        <w:rPr>
          <w:lang w:val="de-DE"/>
          <w:rPrChange w:id="147" w:author="Paul Schneider" w:date="2020-07-22T01:12:00Z">
            <w:rPr/>
          </w:rPrChange>
        </w:rPr>
        <w:t xml:space="preserve"> </w:t>
      </w:r>
    </w:p>
    <w:p w14:paraId="5615768F" w14:textId="77777777" w:rsidR="00E34220" w:rsidRPr="005F255D" w:rsidRDefault="00E34220">
      <w:pPr>
        <w:pStyle w:val="HTMLPreformatted"/>
        <w:divId w:val="1302735606"/>
        <w:rPr>
          <w:lang w:val="de-DE"/>
          <w:rPrChange w:id="148" w:author="Paul Schneider" w:date="2020-07-22T01:12:00Z">
            <w:rPr/>
          </w:rPrChange>
        </w:rPr>
      </w:pPr>
      <w:r w:rsidRPr="005F255D">
        <w:rPr>
          <w:lang w:val="de-DE"/>
          <w:rPrChange w:id="149" w:author="Paul Schneider" w:date="2020-07-22T01:12:00Z">
            <w:rPr/>
          </w:rPrChange>
        </w:rPr>
        <w:t xml:space="preserve">                    </w:t>
      </w:r>
      <w:r w:rsidRPr="005F255D">
        <w:rPr>
          <w:color w:val="000000"/>
          <w:lang w:val="de-DE"/>
          <w:rPrChange w:id="150" w:author="Paul Schneider" w:date="2020-07-22T01:12:00Z">
            <w:rPr>
              <w:color w:val="000000"/>
            </w:rPr>
          </w:rPrChange>
        </w:rPr>
        <w:t>= n</w:t>
      </w:r>
    </w:p>
    <w:p w14:paraId="10723D05" w14:textId="77777777" w:rsidR="00E34220" w:rsidRPr="005F255D" w:rsidRDefault="00E34220">
      <w:pPr>
        <w:pStyle w:val="HTMLPreformatted"/>
        <w:divId w:val="1302735606"/>
        <w:rPr>
          <w:lang w:val="de-DE"/>
          <w:rPrChange w:id="151" w:author="Paul Schneider" w:date="2020-07-22T01:12:00Z">
            <w:rPr/>
          </w:rPrChange>
        </w:rPr>
      </w:pPr>
      <w:r w:rsidRPr="005F255D">
        <w:rPr>
          <w:lang w:val="de-DE"/>
          <w:rPrChange w:id="152" w:author="Paul Schneider" w:date="2020-07-22T01:12:00Z">
            <w:rPr/>
          </w:rPrChange>
        </w:rPr>
        <w:t xml:space="preserve">                    </w:t>
      </w:r>
      <w:r w:rsidRPr="005F255D">
        <w:rPr>
          <w:color w:val="000000"/>
          <w:lang w:val="de-DE"/>
          <w:rPrChange w:id="153" w:author="Paul Schneider" w:date="2020-07-22T01:12:00Z">
            <w:rPr>
              <w:color w:val="000000"/>
            </w:rPr>
          </w:rPrChange>
        </w:rPr>
        <w:t>_</w:t>
      </w:r>
    </w:p>
    <w:p w14:paraId="099B9FF8" w14:textId="77777777" w:rsidR="00E34220" w:rsidRDefault="00E34220">
      <w:pPr>
        <w:pStyle w:val="HTMLPreformatted"/>
        <w:divId w:val="1302735606"/>
      </w:pPr>
      <w:r w:rsidRPr="005F255D">
        <w:rPr>
          <w:lang w:val="de-DE"/>
          <w:rPrChange w:id="154" w:author="Paul Schneider" w:date="2020-07-22T01:12:00Z">
            <w:rPr/>
          </w:rPrChange>
        </w:rPr>
        <w:t xml:space="preserve">                    </w:t>
      </w:r>
      <w:r>
        <w:rPr>
          <w:color w:val="000000"/>
        </w:rPr>
        <w:t>sim,</w:t>
      </w:r>
    </w:p>
    <w:p w14:paraId="32549495" w14:textId="77777777" w:rsidR="00E34220" w:rsidRDefault="00E34220">
      <w:pPr>
        <w:pStyle w:val="HTMLPreformatted"/>
        <w:divId w:val="1302735606"/>
      </w:pPr>
      <w:r>
        <w:t xml:space="preserve">                                          </w:t>
      </w:r>
    </w:p>
    <w:p w14:paraId="71D4E766" w14:textId="77777777" w:rsidR="00E34220" w:rsidRDefault="00E34220">
      <w:pPr>
        <w:pStyle w:val="HTMLPreformatted"/>
        <w:divId w:val="1302735606"/>
      </w:pPr>
      <w:r>
        <w:t xml:space="preserve">                    </w:t>
      </w:r>
      <w:r>
        <w:rPr>
          <w:color w:val="000000"/>
        </w:rPr>
        <w:t>c</w:t>
      </w:r>
    </w:p>
    <w:p w14:paraId="0FBE3B01" w14:textId="77777777" w:rsidR="00E34220" w:rsidRDefault="00E34220">
      <w:pPr>
        <w:pStyle w:val="HTMLPreformatted"/>
        <w:divId w:val="1302735606"/>
      </w:pPr>
      <w:r>
        <w:t xml:space="preserve">                    </w:t>
      </w:r>
      <w:r>
        <w:rPr>
          <w:color w:val="000000"/>
        </w:rPr>
        <w:t>_Trt =</w:t>
      </w:r>
      <w:r>
        <w:t xml:space="preserve">  </w:t>
      </w:r>
    </w:p>
    <w:p w14:paraId="0FEA4E16" w14:textId="77777777" w:rsidR="00E34220" w:rsidRDefault="00E34220">
      <w:pPr>
        <w:pStyle w:val="HTMLPreformatted"/>
        <w:divId w:val="1302735606"/>
      </w:pPr>
      <w:r>
        <w:t xml:space="preserve">                    </w:t>
      </w:r>
      <w:r>
        <w:rPr>
          <w:color w:val="000000"/>
        </w:rPr>
        <w:t>c</w:t>
      </w:r>
    </w:p>
    <w:p w14:paraId="2AC268BA" w14:textId="77777777" w:rsidR="00E34220" w:rsidRDefault="00E34220">
      <w:pPr>
        <w:pStyle w:val="HTMLPreformatted"/>
        <w:divId w:val="1302735606"/>
      </w:pPr>
      <w:r>
        <w:t xml:space="preserve">                    </w:t>
      </w:r>
      <w:r>
        <w:rPr>
          <w:color w:val="000000"/>
        </w:rPr>
        <w:t>_Trt)</w:t>
      </w:r>
    </w:p>
    <w:p w14:paraId="7F386D06" w14:textId="77777777" w:rsidR="00E34220" w:rsidRDefault="00E34220">
      <w:pPr>
        <w:pStyle w:val="HTMLPreformatted"/>
        <w:divId w:val="1302735606"/>
      </w:pPr>
      <w:r>
        <w:t xml:space="preserve">                    </w:t>
      </w:r>
    </w:p>
    <w:p w14:paraId="32BB8DFF" w14:textId="77777777" w:rsidR="00E34220" w:rsidRDefault="00E34220">
      <w:pPr>
        <w:pStyle w:val="HTMLPreformatted"/>
        <w:divId w:val="1302735606"/>
      </w:pPr>
      <w:r>
        <w:t xml:space="preserve">                    </w:t>
      </w:r>
    </w:p>
    <w:p w14:paraId="60432B34" w14:textId="77777777" w:rsidR="00E34220" w:rsidRDefault="00E34220">
      <w:pPr>
        <w:pStyle w:val="HTMLPreformatted"/>
        <w:divId w:val="1302735606"/>
      </w:pPr>
      <w:r>
        <w:t xml:space="preserve">                    </w:t>
      </w:r>
      <w:r>
        <w:rPr>
          <w:i/>
          <w:iCs/>
          <w:color w:val="009900"/>
        </w:rPr>
        <w:t>#</w:t>
      </w:r>
    </w:p>
    <w:p w14:paraId="0BDD533E" w14:textId="77777777" w:rsidR="00E34220" w:rsidRDefault="00E34220">
      <w:pPr>
        <w:pStyle w:val="HTMLPreformatted"/>
        <w:divId w:val="1302735606"/>
      </w:pPr>
      <w:r>
        <w:t xml:space="preserve">                    </w:t>
      </w:r>
      <w:r>
        <w:rPr>
          <w:color w:val="009900"/>
        </w:rPr>
        <w:t>——  Run  PSA ——</w:t>
      </w:r>
    </w:p>
    <w:p w14:paraId="44CF33D6" w14:textId="77777777" w:rsidR="00E34220" w:rsidRDefault="00E34220">
      <w:pPr>
        <w:pStyle w:val="HTMLPreformatted"/>
        <w:divId w:val="1302735606"/>
      </w:pPr>
      <w:r>
        <w:t xml:space="preserve">                    </w:t>
      </w:r>
      <w:r>
        <w:rPr>
          <w:i/>
          <w:iCs/>
          <w:color w:val="009900"/>
        </w:rPr>
        <w:t>#</w:t>
      </w:r>
    </w:p>
    <w:p w14:paraId="5C046910" w14:textId="77777777" w:rsidR="00E34220" w:rsidRDefault="00E34220">
      <w:pPr>
        <w:pStyle w:val="HTMLPreformatted"/>
        <w:divId w:val="1302735606"/>
      </w:pPr>
      <w:r>
        <w:t xml:space="preserve">                    </w:t>
      </w:r>
    </w:p>
    <w:p w14:paraId="303F803A" w14:textId="77777777" w:rsidR="00E34220" w:rsidRDefault="00E34220">
      <w:pPr>
        <w:pStyle w:val="HTMLPreformatted"/>
        <w:divId w:val="1302735606"/>
      </w:pPr>
      <w:r>
        <w:t xml:space="preserve">                    </w:t>
      </w:r>
    </w:p>
    <w:p w14:paraId="0F26FCC0" w14:textId="77777777" w:rsidR="00E34220" w:rsidRDefault="00E34220">
      <w:pPr>
        <w:pStyle w:val="HTMLPreformatted"/>
        <w:divId w:val="1302735606"/>
      </w:pPr>
      <w:r>
        <w:t xml:space="preserve">                    </w:t>
      </w:r>
      <w:r>
        <w:rPr>
          <w:i/>
          <w:iCs/>
          <w:color w:val="009900"/>
        </w:rPr>
        <w:t>#</w:t>
      </w:r>
      <w:r>
        <w:t xml:space="preserve"> </w:t>
      </w:r>
    </w:p>
    <w:p w14:paraId="65BB16C2" w14:textId="77777777" w:rsidR="00E34220" w:rsidRDefault="00E34220">
      <w:pPr>
        <w:pStyle w:val="HTMLPreformatted"/>
        <w:divId w:val="1302735606"/>
      </w:pPr>
      <w:r>
        <w:t xml:space="preserve">                    </w:t>
      </w:r>
      <w:r>
        <w:rPr>
          <w:color w:val="009900"/>
        </w:rPr>
        <w:t>Initialize  matrix of results outcomes</w:t>
      </w:r>
    </w:p>
    <w:p w14:paraId="5564F57B" w14:textId="77777777" w:rsidR="00E34220" w:rsidRDefault="00E34220">
      <w:pPr>
        <w:pStyle w:val="HTMLPreformatted"/>
        <w:divId w:val="1302735606"/>
      </w:pPr>
      <w:r>
        <w:t xml:space="preserve">                    </w:t>
      </w:r>
    </w:p>
    <w:p w14:paraId="1D2A43D5" w14:textId="77777777" w:rsidR="00E34220" w:rsidRDefault="00E34220">
      <w:pPr>
        <w:pStyle w:val="HTMLPreformatted"/>
        <w:divId w:val="1302735606"/>
      </w:pPr>
      <w:r>
        <w:t xml:space="preserve">                    </w:t>
      </w:r>
      <w:r>
        <w:rPr>
          <w:color w:val="000000"/>
        </w:rPr>
        <w:t>m</w:t>
      </w:r>
    </w:p>
    <w:p w14:paraId="7978F52D" w14:textId="77777777" w:rsidR="00E34220" w:rsidRDefault="00E34220">
      <w:pPr>
        <w:pStyle w:val="HTMLPreformatted"/>
        <w:divId w:val="1302735606"/>
      </w:pPr>
      <w:r>
        <w:t xml:space="preserve">                    </w:t>
      </w:r>
      <w:r>
        <w:rPr>
          <w:color w:val="000000"/>
        </w:rPr>
        <w:t>_</w:t>
      </w:r>
    </w:p>
    <w:p w14:paraId="3062C565" w14:textId="77777777" w:rsidR="00E34220" w:rsidRDefault="00E34220">
      <w:pPr>
        <w:pStyle w:val="HTMLPreformatted"/>
        <w:divId w:val="1302735606"/>
      </w:pPr>
      <w:r>
        <w:t xml:space="preserve">                    </w:t>
      </w:r>
      <w:r>
        <w:rPr>
          <w:color w:val="000000"/>
        </w:rPr>
        <w:t>out &lt;—</w:t>
      </w:r>
      <w:r>
        <w:t xml:space="preserve">  </w:t>
      </w:r>
    </w:p>
    <w:p w14:paraId="583B8BE1" w14:textId="77777777" w:rsidR="00E34220" w:rsidRDefault="00E34220">
      <w:pPr>
        <w:pStyle w:val="HTMLPreformatted"/>
        <w:divId w:val="1302735606"/>
      </w:pPr>
      <w:r>
        <w:t xml:space="preserve">                    </w:t>
      </w:r>
      <w:r>
        <w:rPr>
          <w:color w:val="000000"/>
        </w:rPr>
        <w:t>matrix</w:t>
      </w:r>
    </w:p>
    <w:p w14:paraId="7F722EEB" w14:textId="77777777" w:rsidR="00E34220" w:rsidRDefault="00E34220">
      <w:pPr>
        <w:pStyle w:val="HTMLPreformatted"/>
        <w:divId w:val="1302735606"/>
      </w:pPr>
      <w:r>
        <w:t xml:space="preserve">                    </w:t>
      </w:r>
      <w:r>
        <w:rPr>
          <w:color w:val="000000"/>
        </w:rPr>
        <w:t>(NaN,</w:t>
      </w:r>
    </w:p>
    <w:p w14:paraId="5A7EFB0F" w14:textId="77777777" w:rsidR="00E34220" w:rsidRDefault="00E34220">
      <w:pPr>
        <w:pStyle w:val="HTMLPreformatted"/>
        <w:divId w:val="1302735606"/>
      </w:pPr>
      <w:r>
        <w:t xml:space="preserve">                                     </w:t>
      </w:r>
    </w:p>
    <w:p w14:paraId="54725ADF" w14:textId="77777777" w:rsidR="00E34220" w:rsidRDefault="00E34220">
      <w:pPr>
        <w:pStyle w:val="HTMLPreformatted"/>
        <w:divId w:val="1302735606"/>
      </w:pPr>
      <w:r>
        <w:t xml:space="preserve">                    </w:t>
      </w:r>
      <w:r>
        <w:rPr>
          <w:color w:val="000000"/>
        </w:rPr>
        <w:t>nrow</w:t>
      </w:r>
      <w:r>
        <w:t xml:space="preserve"> </w:t>
      </w:r>
    </w:p>
    <w:p w14:paraId="4214F07B" w14:textId="77777777" w:rsidR="00E34220" w:rsidRDefault="00E34220">
      <w:pPr>
        <w:pStyle w:val="HTMLPreformatted"/>
        <w:divId w:val="1302735606"/>
      </w:pPr>
      <w:r>
        <w:t xml:space="preserve">                    </w:t>
      </w:r>
      <w:r>
        <w:rPr>
          <w:color w:val="000000"/>
        </w:rPr>
        <w:t>= n</w:t>
      </w:r>
    </w:p>
    <w:p w14:paraId="385A85DC" w14:textId="77777777" w:rsidR="00E34220" w:rsidRDefault="00E34220">
      <w:pPr>
        <w:pStyle w:val="HTMLPreformatted"/>
        <w:divId w:val="1302735606"/>
      </w:pPr>
      <w:r>
        <w:t xml:space="preserve">                    </w:t>
      </w:r>
      <w:r>
        <w:rPr>
          <w:color w:val="000000"/>
        </w:rPr>
        <w:t>_</w:t>
      </w:r>
    </w:p>
    <w:p w14:paraId="03CE2756" w14:textId="77777777" w:rsidR="00E34220" w:rsidRDefault="00E34220">
      <w:pPr>
        <w:pStyle w:val="HTMLPreformatted"/>
        <w:divId w:val="1302735606"/>
      </w:pPr>
      <w:r>
        <w:t xml:space="preserve">                    </w:t>
      </w:r>
      <w:r>
        <w:rPr>
          <w:color w:val="000000"/>
        </w:rPr>
        <w:t>sim,</w:t>
      </w:r>
    </w:p>
    <w:p w14:paraId="16C7BCA0" w14:textId="77777777" w:rsidR="00E34220" w:rsidRDefault="00E34220">
      <w:pPr>
        <w:pStyle w:val="HTMLPreformatted"/>
        <w:divId w:val="1302735606"/>
      </w:pPr>
      <w:r>
        <w:t xml:space="preserve">                                     </w:t>
      </w:r>
    </w:p>
    <w:p w14:paraId="079C0A50" w14:textId="77777777" w:rsidR="00E34220" w:rsidRDefault="00E34220">
      <w:pPr>
        <w:pStyle w:val="HTMLPreformatted"/>
        <w:divId w:val="1302735606"/>
      </w:pPr>
      <w:r>
        <w:t xml:space="preserve">                    </w:t>
      </w:r>
      <w:r>
        <w:rPr>
          <w:color w:val="000000"/>
        </w:rPr>
        <w:t>ncol</w:t>
      </w:r>
      <w:r>
        <w:t xml:space="preserve"> </w:t>
      </w:r>
    </w:p>
    <w:p w14:paraId="08445DC8" w14:textId="77777777" w:rsidR="00E34220" w:rsidRDefault="00E34220">
      <w:pPr>
        <w:pStyle w:val="HTMLPreformatted"/>
        <w:divId w:val="1302735606"/>
      </w:pPr>
      <w:r>
        <w:t xml:space="preserve">                    </w:t>
      </w:r>
      <w:r>
        <w:rPr>
          <w:color w:val="000000"/>
        </w:rPr>
        <w:t>= 5,</w:t>
      </w:r>
    </w:p>
    <w:p w14:paraId="41CE7668" w14:textId="77777777" w:rsidR="00E34220" w:rsidRDefault="00E34220">
      <w:pPr>
        <w:pStyle w:val="HTMLPreformatted"/>
        <w:divId w:val="1302735606"/>
      </w:pPr>
      <w:r>
        <w:t xml:space="preserve">                                     </w:t>
      </w:r>
    </w:p>
    <w:p w14:paraId="28A148D4" w14:textId="77777777" w:rsidR="00E34220" w:rsidRDefault="00E34220">
      <w:pPr>
        <w:pStyle w:val="HTMLPreformatted"/>
        <w:divId w:val="1302735606"/>
      </w:pPr>
      <w:r>
        <w:t xml:space="preserve">                    </w:t>
      </w:r>
      <w:r>
        <w:rPr>
          <w:color w:val="000000"/>
        </w:rPr>
        <w:t>dimnames</w:t>
      </w:r>
      <w:r>
        <w:t xml:space="preserve"> </w:t>
      </w:r>
    </w:p>
    <w:p w14:paraId="4E73A6B6" w14:textId="77777777" w:rsidR="00E34220" w:rsidRDefault="00E34220">
      <w:pPr>
        <w:pStyle w:val="HTMLPreformatted"/>
        <w:divId w:val="1302735606"/>
      </w:pPr>
      <w:r>
        <w:t xml:space="preserve">                    </w:t>
      </w:r>
      <w:r>
        <w:rPr>
          <w:color w:val="000000"/>
        </w:rPr>
        <w:t>=</w:t>
      </w:r>
      <w:r>
        <w:t xml:space="preserve"> </w:t>
      </w:r>
    </w:p>
    <w:p w14:paraId="45CF68B6" w14:textId="77777777" w:rsidR="00E34220" w:rsidRDefault="00E34220">
      <w:pPr>
        <w:pStyle w:val="HTMLPreformatted"/>
        <w:divId w:val="1302735606"/>
      </w:pPr>
      <w:r>
        <w:t xml:space="preserve">                    </w:t>
      </w:r>
      <w:r>
        <w:rPr>
          <w:color w:val="000000"/>
        </w:rPr>
        <w:t>list</w:t>
      </w:r>
    </w:p>
    <w:p w14:paraId="40F0EABB" w14:textId="77777777" w:rsidR="00E34220" w:rsidRDefault="00E34220">
      <w:pPr>
        <w:pStyle w:val="HTMLPreformatted"/>
        <w:divId w:val="1302735606"/>
      </w:pPr>
      <w:r>
        <w:t xml:space="preserve">                    </w:t>
      </w:r>
      <w:r>
        <w:rPr>
          <w:color w:val="000000"/>
        </w:rPr>
        <w:t>(1:n</w:t>
      </w:r>
    </w:p>
    <w:p w14:paraId="7569CEE3" w14:textId="77777777" w:rsidR="00E34220" w:rsidRDefault="00E34220">
      <w:pPr>
        <w:pStyle w:val="HTMLPreformatted"/>
        <w:divId w:val="1302735606"/>
      </w:pPr>
      <w:r>
        <w:t xml:space="preserve">                    </w:t>
      </w:r>
      <w:r>
        <w:rPr>
          <w:color w:val="000000"/>
        </w:rPr>
        <w:t>_</w:t>
      </w:r>
    </w:p>
    <w:p w14:paraId="7732DB30" w14:textId="77777777" w:rsidR="00E34220" w:rsidRDefault="00E34220">
      <w:pPr>
        <w:pStyle w:val="HTMLPreformatted"/>
        <w:divId w:val="1302735606"/>
      </w:pPr>
      <w:r>
        <w:t xml:space="preserve">                    </w:t>
      </w:r>
      <w:r>
        <w:rPr>
          <w:color w:val="000000"/>
        </w:rPr>
        <w:t>sim,</w:t>
      </w:r>
    </w:p>
    <w:p w14:paraId="750FC309" w14:textId="77777777" w:rsidR="00E34220" w:rsidRDefault="00E34220">
      <w:pPr>
        <w:pStyle w:val="HTMLPreformatted"/>
        <w:divId w:val="1302735606"/>
      </w:pPr>
      <w:r>
        <w:t xml:space="preserve">                                     </w:t>
      </w:r>
    </w:p>
    <w:p w14:paraId="78BA212F" w14:textId="77777777" w:rsidR="00E34220" w:rsidRDefault="00E34220">
      <w:pPr>
        <w:pStyle w:val="HTMLPreformatted"/>
        <w:divId w:val="1302735606"/>
      </w:pPr>
      <w:r>
        <w:t xml:space="preserve">                    </w:t>
      </w:r>
      <w:r>
        <w:rPr>
          <w:color w:val="000000"/>
        </w:rPr>
        <w:t>c</w:t>
      </w:r>
    </w:p>
    <w:p w14:paraId="1797FE17" w14:textId="77777777" w:rsidR="00E34220" w:rsidRDefault="00E34220">
      <w:pPr>
        <w:pStyle w:val="HTMLPreformatted"/>
        <w:divId w:val="1302735606"/>
      </w:pPr>
      <w:r>
        <w:t xml:space="preserve">                    </w:t>
      </w:r>
      <w:r>
        <w:rPr>
          <w:color w:val="000000"/>
        </w:rPr>
        <w:t>(</w:t>
      </w:r>
    </w:p>
    <w:p w14:paraId="3CFB6F21" w14:textId="77777777" w:rsidR="00E34220" w:rsidRDefault="00E34220">
      <w:pPr>
        <w:pStyle w:val="HTMLPreformatted"/>
        <w:divId w:val="1302735606"/>
      </w:pPr>
      <w:r>
        <w:t xml:space="preserve">                    </w:t>
      </w:r>
      <w:r>
        <w:rPr>
          <w:color w:val="9400D1"/>
        </w:rPr>
        <w:t>"Cost</w:t>
      </w:r>
    </w:p>
    <w:p w14:paraId="14E3165D" w14:textId="77777777" w:rsidR="00E34220" w:rsidRDefault="00E34220">
      <w:pPr>
        <w:pStyle w:val="HTMLPreformatted"/>
        <w:divId w:val="1302735606"/>
      </w:pPr>
      <w:r>
        <w:t xml:space="preserve">                    </w:t>
      </w:r>
      <w:r>
        <w:rPr>
          <w:color w:val="000000"/>
        </w:rPr>
        <w:t>_</w:t>
      </w:r>
    </w:p>
    <w:p w14:paraId="66DDAB4D" w14:textId="77777777" w:rsidR="00E34220" w:rsidRDefault="00E34220">
      <w:pPr>
        <w:pStyle w:val="HTMLPreformatted"/>
        <w:divId w:val="1302735606"/>
      </w:pPr>
      <w:r>
        <w:t xml:space="preserve">                    </w:t>
      </w:r>
      <w:r>
        <w:rPr>
          <w:color w:val="9400D1"/>
        </w:rPr>
        <w:t>NoTrt"</w:t>
      </w:r>
      <w:r>
        <w:t xml:space="preserve">,  </w:t>
      </w:r>
    </w:p>
    <w:p w14:paraId="610187AE" w14:textId="77777777" w:rsidR="00E34220" w:rsidRDefault="00E34220">
      <w:pPr>
        <w:pStyle w:val="HTMLPreformatted"/>
        <w:divId w:val="1302735606"/>
      </w:pPr>
      <w:r>
        <w:t xml:space="preserve">                    </w:t>
      </w:r>
      <w:r>
        <w:rPr>
          <w:color w:val="9400D1"/>
        </w:rPr>
        <w:t>"Cost</w:t>
      </w:r>
    </w:p>
    <w:p w14:paraId="12BF0ED5" w14:textId="77777777" w:rsidR="00E34220" w:rsidRDefault="00E34220">
      <w:pPr>
        <w:pStyle w:val="HTMLPreformatted"/>
        <w:divId w:val="1302735606"/>
      </w:pPr>
      <w:r>
        <w:t xml:space="preserve">                    </w:t>
      </w:r>
      <w:r>
        <w:rPr>
          <w:color w:val="000000"/>
        </w:rPr>
        <w:t>_</w:t>
      </w:r>
    </w:p>
    <w:p w14:paraId="46A8B514" w14:textId="77777777" w:rsidR="00E34220" w:rsidRDefault="00E34220">
      <w:pPr>
        <w:pStyle w:val="HTMLPreformatted"/>
        <w:divId w:val="1302735606"/>
      </w:pPr>
      <w:r>
        <w:t xml:space="preserve">                    </w:t>
      </w:r>
      <w:r>
        <w:rPr>
          <w:color w:val="9400D1"/>
        </w:rPr>
        <w:t>Trt"</w:t>
      </w:r>
    </w:p>
    <w:p w14:paraId="5137A6D7" w14:textId="77777777" w:rsidR="00E34220" w:rsidRDefault="00E34220">
      <w:pPr>
        <w:pStyle w:val="HTMLPreformatted"/>
        <w:divId w:val="1302735606"/>
      </w:pPr>
      <w:r>
        <w:t xml:space="preserve">                    </w:t>
      </w:r>
      <w:r>
        <w:rPr>
          <w:color w:val="000000"/>
        </w:rPr>
        <w:t>,</w:t>
      </w:r>
    </w:p>
    <w:p w14:paraId="5F08797E" w14:textId="77777777" w:rsidR="00E34220" w:rsidRDefault="00E34220">
      <w:pPr>
        <w:pStyle w:val="HTMLPreformatted"/>
        <w:divId w:val="1302735606"/>
      </w:pPr>
      <w:r>
        <w:t xml:space="preserve">                                       </w:t>
      </w:r>
    </w:p>
    <w:p w14:paraId="6329CC7C" w14:textId="77777777" w:rsidR="00E34220" w:rsidRDefault="00E34220">
      <w:pPr>
        <w:pStyle w:val="HTMLPreformatted"/>
        <w:divId w:val="1302735606"/>
      </w:pPr>
      <w:r>
        <w:t xml:space="preserve">                    </w:t>
      </w:r>
      <w:r>
        <w:rPr>
          <w:color w:val="9400D1"/>
        </w:rPr>
        <w:t>"QALY</w:t>
      </w:r>
    </w:p>
    <w:p w14:paraId="55969899" w14:textId="77777777" w:rsidR="00E34220" w:rsidRDefault="00E34220">
      <w:pPr>
        <w:pStyle w:val="HTMLPreformatted"/>
        <w:divId w:val="1302735606"/>
      </w:pPr>
      <w:r>
        <w:t xml:space="preserve">                    </w:t>
      </w:r>
      <w:r>
        <w:rPr>
          <w:color w:val="000000"/>
        </w:rPr>
        <w:t>_</w:t>
      </w:r>
    </w:p>
    <w:p w14:paraId="0D690079" w14:textId="77777777" w:rsidR="00E34220" w:rsidRDefault="00E34220">
      <w:pPr>
        <w:pStyle w:val="HTMLPreformatted"/>
        <w:divId w:val="1302735606"/>
      </w:pPr>
      <w:r>
        <w:t xml:space="preserve">                    </w:t>
      </w:r>
      <w:r>
        <w:rPr>
          <w:color w:val="9400D1"/>
        </w:rPr>
        <w:t>NoTrt"</w:t>
      </w:r>
    </w:p>
    <w:p w14:paraId="1043E219" w14:textId="77777777" w:rsidR="00E34220" w:rsidRDefault="00E34220">
      <w:pPr>
        <w:pStyle w:val="HTMLPreformatted"/>
        <w:divId w:val="1302735606"/>
      </w:pPr>
      <w:r>
        <w:t xml:space="preserve">                    </w:t>
      </w:r>
      <w:r>
        <w:rPr>
          <w:color w:val="000000"/>
        </w:rPr>
        <w:t>,</w:t>
      </w:r>
      <w:r>
        <w:t xml:space="preserve">  </w:t>
      </w:r>
    </w:p>
    <w:p w14:paraId="17459F25" w14:textId="77777777" w:rsidR="00E34220" w:rsidRDefault="00E34220">
      <w:pPr>
        <w:pStyle w:val="HTMLPreformatted"/>
        <w:divId w:val="1302735606"/>
      </w:pPr>
      <w:r>
        <w:t xml:space="preserve">                    </w:t>
      </w:r>
      <w:r>
        <w:rPr>
          <w:color w:val="9400D1"/>
        </w:rPr>
        <w:t>"QALY</w:t>
      </w:r>
    </w:p>
    <w:p w14:paraId="64F6FB8C" w14:textId="77777777" w:rsidR="00E34220" w:rsidRDefault="00E34220">
      <w:pPr>
        <w:pStyle w:val="HTMLPreformatted"/>
        <w:divId w:val="1302735606"/>
      </w:pPr>
      <w:r>
        <w:t xml:space="preserve">                    </w:t>
      </w:r>
      <w:r>
        <w:rPr>
          <w:color w:val="000000"/>
        </w:rPr>
        <w:t>_</w:t>
      </w:r>
    </w:p>
    <w:p w14:paraId="721D1108" w14:textId="77777777" w:rsidR="00E34220" w:rsidRDefault="00E34220">
      <w:pPr>
        <w:pStyle w:val="HTMLPreformatted"/>
        <w:divId w:val="1302735606"/>
      </w:pPr>
      <w:r>
        <w:lastRenderedPageBreak/>
        <w:t xml:space="preserve">                    </w:t>
      </w:r>
      <w:r>
        <w:rPr>
          <w:color w:val="9400D1"/>
        </w:rPr>
        <w:t>Trt"</w:t>
      </w:r>
    </w:p>
    <w:p w14:paraId="602364AD" w14:textId="77777777" w:rsidR="00E34220" w:rsidRDefault="00E34220">
      <w:pPr>
        <w:pStyle w:val="HTMLPreformatted"/>
        <w:divId w:val="1302735606"/>
      </w:pPr>
      <w:r>
        <w:t xml:space="preserve">                    </w:t>
      </w:r>
      <w:r>
        <w:rPr>
          <w:color w:val="000000"/>
        </w:rPr>
        <w:t>,</w:t>
      </w:r>
    </w:p>
    <w:p w14:paraId="48DA3BF4" w14:textId="77777777" w:rsidR="00E34220" w:rsidRDefault="00E34220">
      <w:pPr>
        <w:pStyle w:val="HTMLPreformatted"/>
        <w:divId w:val="1302735606"/>
      </w:pPr>
      <w:r>
        <w:t xml:space="preserve">                                       </w:t>
      </w:r>
    </w:p>
    <w:p w14:paraId="773AEA30" w14:textId="77777777" w:rsidR="00E34220" w:rsidRDefault="00E34220">
      <w:pPr>
        <w:pStyle w:val="HTMLPreformatted"/>
        <w:divId w:val="1302735606"/>
      </w:pPr>
      <w:r>
        <w:t xml:space="preserve">                    </w:t>
      </w:r>
      <w:r>
        <w:rPr>
          <w:color w:val="9400D1"/>
        </w:rPr>
        <w:t>"ICER"</w:t>
      </w:r>
    </w:p>
    <w:p w14:paraId="2A371884" w14:textId="77777777" w:rsidR="00E34220" w:rsidRDefault="00E34220">
      <w:pPr>
        <w:pStyle w:val="HTMLPreformatted"/>
        <w:divId w:val="1302735606"/>
      </w:pPr>
      <w:r>
        <w:t xml:space="preserve">                    </w:t>
      </w:r>
      <w:r>
        <w:rPr>
          <w:color w:val="000000"/>
        </w:rPr>
        <w:t>)))</w:t>
      </w:r>
    </w:p>
    <w:p w14:paraId="1EB45B25" w14:textId="77777777" w:rsidR="00E34220" w:rsidRDefault="00E34220">
      <w:pPr>
        <w:pStyle w:val="HTMLPreformatted"/>
        <w:divId w:val="1302735606"/>
      </w:pPr>
      <w:r>
        <w:t xml:space="preserve">                                         </w:t>
      </w:r>
    </w:p>
    <w:p w14:paraId="08195018" w14:textId="77777777" w:rsidR="00E34220" w:rsidRDefault="00E34220">
      <w:pPr>
        <w:pStyle w:val="HTMLPreformatted"/>
        <w:divId w:val="1302735606"/>
      </w:pPr>
    </w:p>
    <w:p w14:paraId="4E225E4B" w14:textId="77777777" w:rsidR="00E34220" w:rsidRDefault="00E34220">
      <w:pPr>
        <w:pStyle w:val="HTMLPreformatted"/>
        <w:divId w:val="1302735606"/>
      </w:pPr>
      <w:r>
        <w:t xml:space="preserve">                    </w:t>
      </w:r>
      <w:r>
        <w:rPr>
          <w:i/>
          <w:iCs/>
          <w:color w:val="009900"/>
        </w:rPr>
        <w:t>#</w:t>
      </w:r>
      <w:r>
        <w:t xml:space="preserve"> </w:t>
      </w:r>
    </w:p>
    <w:p w14:paraId="17883838" w14:textId="77777777" w:rsidR="00E34220" w:rsidRDefault="00E34220">
      <w:pPr>
        <w:pStyle w:val="HTMLPreformatted"/>
        <w:divId w:val="1302735606"/>
      </w:pPr>
      <w:r>
        <w:t xml:space="preserve">                    </w:t>
      </w:r>
      <w:r>
        <w:rPr>
          <w:color w:val="009900"/>
        </w:rPr>
        <w:t>run model for each row of PSA inputs</w:t>
      </w:r>
    </w:p>
    <w:p w14:paraId="5FE16F12" w14:textId="77777777" w:rsidR="00E34220" w:rsidRDefault="00E34220">
      <w:pPr>
        <w:pStyle w:val="HTMLPreformatted"/>
        <w:divId w:val="1302735606"/>
      </w:pPr>
      <w:r>
        <w:t xml:space="preserve">                    </w:t>
      </w:r>
    </w:p>
    <w:p w14:paraId="666EDE41" w14:textId="77777777" w:rsidR="00E34220" w:rsidRDefault="00E34220">
      <w:pPr>
        <w:pStyle w:val="HTMLPreformatted"/>
        <w:divId w:val="1302735606"/>
      </w:pPr>
      <w:r>
        <w:t xml:space="preserve">                    </w:t>
      </w:r>
      <w:r>
        <w:rPr>
          <w:color w:val="000000"/>
        </w:rPr>
        <w:t>for</w:t>
      </w:r>
    </w:p>
    <w:p w14:paraId="46513FDA" w14:textId="77777777" w:rsidR="00E34220" w:rsidRDefault="00E34220">
      <w:pPr>
        <w:pStyle w:val="HTMLPreformatted"/>
        <w:divId w:val="1302735606"/>
      </w:pPr>
      <w:r>
        <w:t xml:space="preserve">                    </w:t>
      </w:r>
      <w:r>
        <w:rPr>
          <w:color w:val="000000"/>
        </w:rPr>
        <w:t>(i in 1:n</w:t>
      </w:r>
    </w:p>
    <w:p w14:paraId="360B58AD" w14:textId="77777777" w:rsidR="00E34220" w:rsidRDefault="00E34220">
      <w:pPr>
        <w:pStyle w:val="HTMLPreformatted"/>
        <w:divId w:val="1302735606"/>
      </w:pPr>
      <w:r>
        <w:t xml:space="preserve">                    </w:t>
      </w:r>
      <w:r>
        <w:rPr>
          <w:color w:val="000000"/>
        </w:rPr>
        <w:t>_</w:t>
      </w:r>
    </w:p>
    <w:p w14:paraId="6C55AD73" w14:textId="77777777" w:rsidR="00E34220" w:rsidRDefault="00E34220">
      <w:pPr>
        <w:pStyle w:val="HTMLPreformatted"/>
        <w:divId w:val="1302735606"/>
      </w:pPr>
      <w:r>
        <w:t xml:space="preserve">                    </w:t>
      </w:r>
      <w:r>
        <w:rPr>
          <w:color w:val="000000"/>
        </w:rPr>
        <w:t>sim){</w:t>
      </w:r>
    </w:p>
    <w:p w14:paraId="2DEC155B" w14:textId="77777777" w:rsidR="00E34220" w:rsidRDefault="00E34220">
      <w:pPr>
        <w:pStyle w:val="HTMLPreformatted"/>
        <w:divId w:val="1302735606"/>
      </w:pPr>
      <w:r>
        <w:t xml:space="preserve">                    </w:t>
      </w:r>
    </w:p>
    <w:p w14:paraId="54FC1235" w14:textId="77777777" w:rsidR="00E34220" w:rsidRDefault="00E34220">
      <w:pPr>
        <w:pStyle w:val="HTMLPreformatted"/>
        <w:divId w:val="1302735606"/>
      </w:pPr>
      <w:r>
        <w:t xml:space="preserve">                     </w:t>
      </w:r>
    </w:p>
    <w:p w14:paraId="65536666" w14:textId="77777777" w:rsidR="00E34220" w:rsidRDefault="00E34220">
      <w:pPr>
        <w:pStyle w:val="HTMLPreformatted"/>
        <w:divId w:val="1302735606"/>
      </w:pPr>
      <w:r>
        <w:t xml:space="preserve">                    </w:t>
      </w:r>
      <w:r>
        <w:rPr>
          <w:i/>
          <w:iCs/>
          <w:color w:val="009900"/>
        </w:rPr>
        <w:t>#</w:t>
      </w:r>
      <w:r>
        <w:t xml:space="preserve"> </w:t>
      </w:r>
    </w:p>
    <w:p w14:paraId="4B8C4D84" w14:textId="77777777" w:rsidR="00E34220" w:rsidRDefault="00E34220">
      <w:pPr>
        <w:pStyle w:val="HTMLPreformatted"/>
        <w:divId w:val="1302735606"/>
      </w:pPr>
      <w:r>
        <w:t xml:space="preserve">                    </w:t>
      </w:r>
      <w:r>
        <w:rPr>
          <w:color w:val="009900"/>
        </w:rPr>
        <w:t>store results in row of results matrix</w:t>
      </w:r>
    </w:p>
    <w:p w14:paraId="6086A176" w14:textId="77777777" w:rsidR="00E34220" w:rsidRDefault="00E34220">
      <w:pPr>
        <w:pStyle w:val="HTMLPreformatted"/>
        <w:divId w:val="1302735606"/>
      </w:pPr>
      <w:r>
        <w:t xml:space="preserve">                     </w:t>
      </w:r>
    </w:p>
    <w:p w14:paraId="27ED03E9" w14:textId="77777777" w:rsidR="00E34220" w:rsidRDefault="00E34220">
      <w:pPr>
        <w:pStyle w:val="HTMLPreformatted"/>
        <w:divId w:val="1302735606"/>
      </w:pPr>
      <w:r>
        <w:t xml:space="preserve">                    </w:t>
      </w:r>
      <w:r>
        <w:rPr>
          <w:color w:val="000000"/>
        </w:rPr>
        <w:t>m</w:t>
      </w:r>
    </w:p>
    <w:p w14:paraId="4ABBC587" w14:textId="77777777" w:rsidR="00E34220" w:rsidRDefault="00E34220">
      <w:pPr>
        <w:pStyle w:val="HTMLPreformatted"/>
        <w:divId w:val="1302735606"/>
      </w:pPr>
      <w:r>
        <w:t xml:space="preserve">                    </w:t>
      </w:r>
      <w:r>
        <w:rPr>
          <w:color w:val="000000"/>
        </w:rPr>
        <w:t>_</w:t>
      </w:r>
    </w:p>
    <w:p w14:paraId="2095BB9D" w14:textId="77777777" w:rsidR="00E34220" w:rsidRDefault="00E34220">
      <w:pPr>
        <w:pStyle w:val="HTMLPreformatted"/>
        <w:divId w:val="1302735606"/>
      </w:pPr>
      <w:r>
        <w:t xml:space="preserve">                    </w:t>
      </w:r>
      <w:r>
        <w:rPr>
          <w:color w:val="000000"/>
        </w:rPr>
        <w:t>out[i,] &lt;— f</w:t>
      </w:r>
    </w:p>
    <w:p w14:paraId="2B4B3B45" w14:textId="77777777" w:rsidR="00E34220" w:rsidRDefault="00E34220">
      <w:pPr>
        <w:pStyle w:val="HTMLPreformatted"/>
        <w:divId w:val="1302735606"/>
      </w:pPr>
      <w:r>
        <w:t xml:space="preserve">                    </w:t>
      </w:r>
      <w:r>
        <w:rPr>
          <w:color w:val="000000"/>
        </w:rPr>
        <w:t>_</w:t>
      </w:r>
    </w:p>
    <w:p w14:paraId="002D999E" w14:textId="77777777" w:rsidR="00E34220" w:rsidRDefault="00E34220">
      <w:pPr>
        <w:pStyle w:val="HTMLPreformatted"/>
        <w:divId w:val="1302735606"/>
      </w:pPr>
      <w:r>
        <w:t xml:space="preserve">                    </w:t>
      </w:r>
      <w:r>
        <w:rPr>
          <w:color w:val="000000"/>
        </w:rPr>
        <w:t>MM</w:t>
      </w:r>
    </w:p>
    <w:p w14:paraId="706AE3D0" w14:textId="77777777" w:rsidR="00E34220" w:rsidRDefault="00E34220">
      <w:pPr>
        <w:pStyle w:val="HTMLPreformatted"/>
        <w:divId w:val="1302735606"/>
      </w:pPr>
      <w:r>
        <w:t xml:space="preserve">                    </w:t>
      </w:r>
      <w:r>
        <w:rPr>
          <w:color w:val="000000"/>
        </w:rPr>
        <w:t>_</w:t>
      </w:r>
    </w:p>
    <w:p w14:paraId="4FB2A337" w14:textId="77777777" w:rsidR="00E34220" w:rsidRDefault="00E34220">
      <w:pPr>
        <w:pStyle w:val="HTMLPreformatted"/>
        <w:divId w:val="1302735606"/>
      </w:pPr>
      <w:r>
        <w:t xml:space="preserve">                    </w:t>
      </w:r>
      <w:r>
        <w:rPr>
          <w:color w:val="000000"/>
        </w:rPr>
        <w:t>sicksicker(</w:t>
      </w:r>
    </w:p>
    <w:p w14:paraId="132C5890" w14:textId="77777777" w:rsidR="00E34220" w:rsidRDefault="00E34220">
      <w:pPr>
        <w:pStyle w:val="HTMLPreformatted"/>
        <w:divId w:val="1302735606"/>
      </w:pPr>
      <w:r>
        <w:t xml:space="preserve">                    </w:t>
      </w:r>
      <w:r>
        <w:rPr>
          <w:color w:val="000000"/>
        </w:rPr>
        <w:t>df</w:t>
      </w:r>
    </w:p>
    <w:p w14:paraId="274E4F26" w14:textId="77777777" w:rsidR="00E34220" w:rsidRDefault="00E34220">
      <w:pPr>
        <w:pStyle w:val="HTMLPreformatted"/>
        <w:divId w:val="1302735606"/>
      </w:pPr>
      <w:r>
        <w:t xml:space="preserve">                    </w:t>
      </w:r>
      <w:r>
        <w:rPr>
          <w:color w:val="000000"/>
        </w:rPr>
        <w:t>_psa[i, ])</w:t>
      </w:r>
    </w:p>
    <w:p w14:paraId="023F3F8C" w14:textId="77777777" w:rsidR="00E34220" w:rsidRDefault="00E34220">
      <w:pPr>
        <w:pStyle w:val="HTMLPreformatted"/>
        <w:divId w:val="1302735606"/>
      </w:pPr>
      <w:r>
        <w:t xml:space="preserve">                    </w:t>
      </w:r>
    </w:p>
    <w:p w14:paraId="4F759010" w14:textId="77777777" w:rsidR="00E34220" w:rsidRDefault="00E34220">
      <w:pPr>
        <w:pStyle w:val="HTMLPreformatted"/>
        <w:divId w:val="1302735606"/>
      </w:pPr>
      <w:r>
        <w:t xml:space="preserve">                      </w:t>
      </w:r>
    </w:p>
    <w:p w14:paraId="6C24841D" w14:textId="77777777" w:rsidR="00E34220" w:rsidRDefault="00E34220">
      <w:pPr>
        <w:pStyle w:val="HTMLPreformatted"/>
        <w:divId w:val="1302735606"/>
      </w:pPr>
      <w:r>
        <w:t xml:space="preserve">                    </w:t>
      </w:r>
      <w:r>
        <w:rPr>
          <w:color w:val="000000"/>
        </w:rPr>
        <w:t>}</w:t>
      </w:r>
      <w:r>
        <w:t xml:space="preserve"> </w:t>
      </w:r>
    </w:p>
    <w:p w14:paraId="4FED3642" w14:textId="77777777" w:rsidR="00E34220" w:rsidRDefault="00E34220">
      <w:pPr>
        <w:pStyle w:val="HTMLPreformatted"/>
        <w:divId w:val="1302735606"/>
      </w:pPr>
      <w:r>
        <w:t xml:space="preserve">                    </w:t>
      </w:r>
      <w:r>
        <w:rPr>
          <w:i/>
          <w:iCs/>
          <w:color w:val="009900"/>
        </w:rPr>
        <w:t>#</w:t>
      </w:r>
      <w:r>
        <w:t xml:space="preserve"> </w:t>
      </w:r>
    </w:p>
    <w:p w14:paraId="5A476734" w14:textId="77777777" w:rsidR="00E34220" w:rsidRDefault="00E34220">
      <w:pPr>
        <w:pStyle w:val="HTMLPreformatted"/>
        <w:divId w:val="1302735606"/>
      </w:pPr>
      <w:r>
        <w:t xml:space="preserve">                    </w:t>
      </w:r>
      <w:r>
        <w:rPr>
          <w:color w:val="009900"/>
        </w:rPr>
        <w:t>close model loop</w:t>
      </w:r>
    </w:p>
    <w:p w14:paraId="004F1EF2" w14:textId="77777777" w:rsidR="00E34220" w:rsidRDefault="00E34220">
      <w:pPr>
        <w:pStyle w:val="HTMLPreformatted"/>
        <w:divId w:val="1302735606"/>
      </w:pPr>
      <w:r>
        <w:t xml:space="preserve">                    </w:t>
      </w:r>
    </w:p>
    <w:p w14:paraId="7662D059" w14:textId="77777777" w:rsidR="00E34220" w:rsidRDefault="00E34220">
      <w:pPr>
        <w:pStyle w:val="HTMLPreformatted"/>
        <w:divId w:val="1302735606"/>
      </w:pPr>
      <w:r>
        <w:t xml:space="preserve">                    </w:t>
      </w:r>
    </w:p>
    <w:p w14:paraId="47DFED81" w14:textId="77777777" w:rsidR="00E34220" w:rsidRDefault="00E34220">
      <w:pPr>
        <w:pStyle w:val="HTMLPreformatted"/>
        <w:divId w:val="1302735606"/>
      </w:pPr>
      <w:r>
        <w:t xml:space="preserve">                    </w:t>
      </w:r>
    </w:p>
    <w:p w14:paraId="74A749CC" w14:textId="77777777" w:rsidR="00E34220" w:rsidRDefault="00E34220">
      <w:pPr>
        <w:pStyle w:val="HTMLPreformatted"/>
        <w:divId w:val="1302735606"/>
      </w:pPr>
      <w:r>
        <w:t xml:space="preserve">                    </w:t>
      </w:r>
      <w:r>
        <w:rPr>
          <w:i/>
          <w:iCs/>
          <w:color w:val="009900"/>
        </w:rPr>
        <w:t>#</w:t>
      </w:r>
    </w:p>
    <w:p w14:paraId="50C71271" w14:textId="77777777" w:rsidR="00E34220" w:rsidRDefault="00E34220">
      <w:pPr>
        <w:pStyle w:val="HTMLPreformatted"/>
        <w:divId w:val="1302735606"/>
      </w:pPr>
      <w:r>
        <w:t xml:space="preserve">                    </w:t>
      </w:r>
      <w:r>
        <w:rPr>
          <w:color w:val="009900"/>
        </w:rPr>
        <w:t>—— Return results ——</w:t>
      </w:r>
    </w:p>
    <w:p w14:paraId="001B524B" w14:textId="77777777" w:rsidR="00E34220" w:rsidRDefault="00E34220">
      <w:pPr>
        <w:pStyle w:val="HTMLPreformatted"/>
        <w:divId w:val="1302735606"/>
      </w:pPr>
      <w:r>
        <w:t xml:space="preserve">                    </w:t>
      </w:r>
      <w:r>
        <w:rPr>
          <w:i/>
          <w:iCs/>
          <w:color w:val="009900"/>
        </w:rPr>
        <w:t>#</w:t>
      </w:r>
    </w:p>
    <w:p w14:paraId="3330C789" w14:textId="77777777" w:rsidR="00E34220" w:rsidRDefault="00E34220">
      <w:pPr>
        <w:pStyle w:val="HTMLPreformatted"/>
        <w:divId w:val="1302735606"/>
      </w:pPr>
      <w:r>
        <w:t xml:space="preserve">                    </w:t>
      </w:r>
    </w:p>
    <w:p w14:paraId="7163A6C3" w14:textId="77777777" w:rsidR="00E34220" w:rsidRDefault="00E34220">
      <w:pPr>
        <w:pStyle w:val="HTMLPreformatted"/>
        <w:divId w:val="1302735606"/>
      </w:pPr>
      <w:r>
        <w:t xml:space="preserve">                    </w:t>
      </w:r>
    </w:p>
    <w:p w14:paraId="170186D2" w14:textId="77777777" w:rsidR="00E34220" w:rsidRDefault="00E34220">
      <w:pPr>
        <w:pStyle w:val="HTMLPreformatted"/>
        <w:divId w:val="1302735606"/>
      </w:pPr>
      <w:r>
        <w:t xml:space="preserve">                    </w:t>
      </w:r>
      <w:r>
        <w:rPr>
          <w:i/>
          <w:iCs/>
          <w:color w:val="009900"/>
        </w:rPr>
        <w:t>#</w:t>
      </w:r>
      <w:r>
        <w:t xml:space="preserve"> </w:t>
      </w:r>
    </w:p>
    <w:p w14:paraId="309DE30F" w14:textId="77777777" w:rsidR="00E34220" w:rsidRDefault="00E34220">
      <w:pPr>
        <w:pStyle w:val="HTMLPreformatted"/>
        <w:divId w:val="1302735606"/>
      </w:pPr>
      <w:r>
        <w:t xml:space="preserve">                    </w:t>
      </w:r>
      <w:r>
        <w:rPr>
          <w:color w:val="009900"/>
        </w:rPr>
        <w:t>convert matrix to dataframe (for plots)</w:t>
      </w:r>
    </w:p>
    <w:p w14:paraId="341C75D7" w14:textId="77777777" w:rsidR="00E34220" w:rsidRDefault="00E34220">
      <w:pPr>
        <w:pStyle w:val="HTMLPreformatted"/>
        <w:divId w:val="1302735606"/>
      </w:pPr>
      <w:r>
        <w:t xml:space="preserve">                     </w:t>
      </w:r>
    </w:p>
    <w:p w14:paraId="42E18635" w14:textId="77777777" w:rsidR="00E34220" w:rsidRDefault="00E34220">
      <w:pPr>
        <w:pStyle w:val="HTMLPreformatted"/>
        <w:divId w:val="1302735606"/>
      </w:pPr>
      <w:r>
        <w:t xml:space="preserve">                    </w:t>
      </w:r>
      <w:r>
        <w:rPr>
          <w:color w:val="000000"/>
        </w:rPr>
        <w:t>df</w:t>
      </w:r>
    </w:p>
    <w:p w14:paraId="60E67592" w14:textId="77777777" w:rsidR="00E34220" w:rsidRDefault="00E34220">
      <w:pPr>
        <w:pStyle w:val="HTMLPreformatted"/>
        <w:divId w:val="1302735606"/>
      </w:pPr>
      <w:r>
        <w:t xml:space="preserve">                    </w:t>
      </w:r>
      <w:r>
        <w:rPr>
          <w:color w:val="000000"/>
        </w:rPr>
        <w:t>_out &lt;—</w:t>
      </w:r>
    </w:p>
    <w:p w14:paraId="04394579" w14:textId="77777777" w:rsidR="00E34220" w:rsidRDefault="00E34220">
      <w:pPr>
        <w:pStyle w:val="HTMLPreformatted"/>
        <w:divId w:val="1302735606"/>
      </w:pPr>
      <w:r>
        <w:t xml:space="preserve">                    </w:t>
      </w:r>
      <w:r>
        <w:rPr>
          <w:color w:val="000000"/>
        </w:rPr>
        <w:t xml:space="preserve"> as.data.frame</w:t>
      </w:r>
    </w:p>
    <w:p w14:paraId="242AE7DC" w14:textId="77777777" w:rsidR="00E34220" w:rsidRDefault="00E34220">
      <w:pPr>
        <w:pStyle w:val="HTMLPreformatted"/>
        <w:divId w:val="1302735606"/>
      </w:pPr>
      <w:r>
        <w:t xml:space="preserve">                    </w:t>
      </w:r>
      <w:r>
        <w:rPr>
          <w:color w:val="000000"/>
        </w:rPr>
        <w:t>(m</w:t>
      </w:r>
    </w:p>
    <w:p w14:paraId="1D0D9F8B" w14:textId="77777777" w:rsidR="00E34220" w:rsidRDefault="00E34220">
      <w:pPr>
        <w:pStyle w:val="HTMLPreformatted"/>
        <w:divId w:val="1302735606"/>
      </w:pPr>
      <w:r>
        <w:t xml:space="preserve">                    </w:t>
      </w:r>
      <w:r>
        <w:rPr>
          <w:color w:val="000000"/>
        </w:rPr>
        <w:t>_</w:t>
      </w:r>
    </w:p>
    <w:p w14:paraId="2EAE48F3" w14:textId="77777777" w:rsidR="00E34220" w:rsidRDefault="00E34220">
      <w:pPr>
        <w:pStyle w:val="HTMLPreformatted"/>
        <w:divId w:val="1302735606"/>
      </w:pPr>
      <w:r>
        <w:t xml:space="preserve">                    </w:t>
      </w:r>
      <w:r>
        <w:rPr>
          <w:color w:val="000000"/>
        </w:rPr>
        <w:t>out)</w:t>
      </w:r>
    </w:p>
    <w:p w14:paraId="6F31679E" w14:textId="77777777" w:rsidR="00E34220" w:rsidRDefault="00E34220">
      <w:pPr>
        <w:pStyle w:val="HTMLPreformatted"/>
        <w:divId w:val="1302735606"/>
      </w:pPr>
      <w:r>
        <w:t xml:space="preserve">                    </w:t>
      </w:r>
    </w:p>
    <w:p w14:paraId="55611454" w14:textId="77777777" w:rsidR="00E34220" w:rsidRDefault="00E34220">
      <w:pPr>
        <w:pStyle w:val="HTMLPreformatted"/>
        <w:divId w:val="1302735606"/>
      </w:pPr>
      <w:r>
        <w:t xml:space="preserve">                    </w:t>
      </w:r>
    </w:p>
    <w:p w14:paraId="0855C524" w14:textId="77777777" w:rsidR="00E34220" w:rsidRDefault="00E34220">
      <w:pPr>
        <w:pStyle w:val="HTMLPreformatted"/>
        <w:divId w:val="1302735606"/>
      </w:pPr>
      <w:r>
        <w:t xml:space="preserve">                    </w:t>
      </w:r>
      <w:r>
        <w:rPr>
          <w:i/>
          <w:iCs/>
          <w:color w:val="009900"/>
        </w:rPr>
        <w:t>#</w:t>
      </w:r>
      <w:r>
        <w:t xml:space="preserve"> </w:t>
      </w:r>
    </w:p>
    <w:p w14:paraId="5D78BBC3" w14:textId="77777777" w:rsidR="00E34220" w:rsidRDefault="00E34220">
      <w:pPr>
        <w:pStyle w:val="HTMLPreformatted"/>
        <w:divId w:val="1302735606"/>
      </w:pPr>
      <w:r>
        <w:t xml:space="preserve">                    </w:t>
      </w:r>
      <w:r>
        <w:rPr>
          <w:color w:val="009900"/>
        </w:rPr>
        <w:t>output the dataframe from the function</w:t>
      </w:r>
    </w:p>
    <w:p w14:paraId="7BC7FED4" w14:textId="77777777" w:rsidR="00E34220" w:rsidRDefault="00E34220">
      <w:pPr>
        <w:pStyle w:val="HTMLPreformatted"/>
        <w:divId w:val="1302735606"/>
      </w:pPr>
      <w:r>
        <w:t xml:space="preserve">                     </w:t>
      </w:r>
    </w:p>
    <w:p w14:paraId="428806CC" w14:textId="77777777" w:rsidR="00E34220" w:rsidRDefault="00E34220">
      <w:pPr>
        <w:pStyle w:val="HTMLPreformatted"/>
        <w:divId w:val="1302735606"/>
      </w:pPr>
      <w:r>
        <w:t xml:space="preserve">                    </w:t>
      </w:r>
      <w:r>
        <w:rPr>
          <w:color w:val="000000"/>
        </w:rPr>
        <w:t>return</w:t>
      </w:r>
      <w:r>
        <w:t>(</w:t>
      </w:r>
    </w:p>
    <w:p w14:paraId="77799CA5" w14:textId="77777777" w:rsidR="00E34220" w:rsidRDefault="00E34220">
      <w:pPr>
        <w:pStyle w:val="HTMLPreformatted"/>
        <w:divId w:val="1302735606"/>
      </w:pPr>
      <w:r>
        <w:t xml:space="preserve">                    </w:t>
      </w:r>
      <w:r>
        <w:rPr>
          <w:color w:val="000000"/>
        </w:rPr>
        <w:t>df</w:t>
      </w:r>
    </w:p>
    <w:p w14:paraId="0F7B4C4C" w14:textId="77777777" w:rsidR="00E34220" w:rsidRDefault="00E34220">
      <w:pPr>
        <w:pStyle w:val="HTMLPreformatted"/>
        <w:divId w:val="1302735606"/>
      </w:pPr>
      <w:r>
        <w:t xml:space="preserve">                    </w:t>
      </w:r>
      <w:r>
        <w:rPr>
          <w:color w:val="000000"/>
        </w:rPr>
        <w:t>_out)</w:t>
      </w:r>
    </w:p>
    <w:p w14:paraId="082AB7E2" w14:textId="77777777" w:rsidR="00E34220" w:rsidRDefault="00E34220">
      <w:pPr>
        <w:pStyle w:val="HTMLPreformatted"/>
        <w:divId w:val="1302735606"/>
      </w:pPr>
      <w:r>
        <w:t xml:space="preserve">                      </w:t>
      </w:r>
    </w:p>
    <w:p w14:paraId="69DD1C63" w14:textId="77777777" w:rsidR="00E34220" w:rsidRDefault="00E34220">
      <w:pPr>
        <w:pStyle w:val="HTMLPreformatted"/>
        <w:divId w:val="1302735606"/>
      </w:pPr>
      <w:r>
        <w:t xml:space="preserve"> </w:t>
      </w:r>
    </w:p>
    <w:p w14:paraId="6296E026" w14:textId="77777777" w:rsidR="00E34220" w:rsidRDefault="00E34220">
      <w:pPr>
        <w:pStyle w:val="HTMLPreformatted"/>
        <w:divId w:val="1302735606"/>
      </w:pPr>
      <w:r>
        <w:t xml:space="preserve">                    </w:t>
      </w:r>
      <w:r>
        <w:rPr>
          <w:color w:val="000000"/>
        </w:rPr>
        <w:t>}</w:t>
      </w:r>
      <w:r>
        <w:t xml:space="preserve"> </w:t>
      </w:r>
    </w:p>
    <w:p w14:paraId="5121F802" w14:textId="77777777" w:rsidR="00E34220" w:rsidRDefault="00E34220">
      <w:pPr>
        <w:pStyle w:val="HTMLPreformatted"/>
        <w:divId w:val="1302735606"/>
      </w:pPr>
      <w:r>
        <w:lastRenderedPageBreak/>
        <w:t xml:space="preserve">                    </w:t>
      </w:r>
      <w:r>
        <w:rPr>
          <w:i/>
          <w:iCs/>
          <w:color w:val="009900"/>
        </w:rPr>
        <w:t>#</w:t>
      </w:r>
      <w:r>
        <w:t xml:space="preserve"> </w:t>
      </w:r>
    </w:p>
    <w:p w14:paraId="1F343547" w14:textId="77777777" w:rsidR="00E34220" w:rsidRDefault="00E34220">
      <w:pPr>
        <w:pStyle w:val="HTMLPreformatted"/>
        <w:divId w:val="1302735606"/>
      </w:pPr>
      <w:r>
        <w:t xml:space="preserve">                    </w:t>
      </w:r>
      <w:r>
        <w:rPr>
          <w:color w:val="009900"/>
        </w:rPr>
        <w:t>end of function</w:t>
      </w:r>
    </w:p>
    <w:p w14:paraId="30ECA263" w14:textId="77777777" w:rsidR="00E34220" w:rsidRDefault="00E34220">
      <w:pPr>
        <w:pStyle w:val="HTMLPreformatted"/>
        <w:divId w:val="1302735606"/>
      </w:pPr>
      <w:r>
        <w:t xml:space="preserve">                    </w:t>
      </w:r>
    </w:p>
    <w:p w14:paraId="011E6F49" w14:textId="77777777" w:rsidR="00E34220" w:rsidRDefault="00E34220">
      <w:pPr>
        <w:pStyle w:val="HTMLPreformatted"/>
        <w:divId w:val="1302735606"/>
      </w:pPr>
      <w:r>
        <w:t xml:space="preserve">                </w:t>
      </w:r>
    </w:p>
    <w:p w14:paraId="079FE34B" w14:textId="77777777" w:rsidR="00E34220" w:rsidRDefault="00E34220">
      <w:pPr>
        <w:pStyle w:val="Heading2"/>
        <w:divId w:val="287200323"/>
        <w:rPr>
          <w:rFonts w:eastAsia="Times New Roman"/>
        </w:rPr>
      </w:pPr>
      <w:bookmarkStart w:id="155" w:name="d2047e1174"/>
      <w:bookmarkEnd w:id="155"/>
      <w:r>
        <w:rPr>
          <w:rFonts w:eastAsia="Times New Roman"/>
        </w:rPr>
        <w:t>Integrating into R-Shiny</w:t>
      </w:r>
    </w:p>
    <w:p w14:paraId="1BDF6853" w14:textId="77777777" w:rsidR="00E34220" w:rsidRDefault="00E34220">
      <w:pPr>
        <w:pStyle w:val="NormalWeb"/>
        <w:divId w:val="287200323"/>
      </w:pPr>
      <w:r>
        <w:t xml:space="preserve">The next step is to integrate the model function into a Shiny web-app. This is done within a single R file, which we call </w:t>
      </w:r>
      <w:r>
        <w:rPr>
          <w:i/>
          <w:iCs/>
        </w:rPr>
        <w:t>app.R</w:t>
      </w:r>
      <w:r>
        <w:t xml:space="preserve">. This can be found within the GitHub repository </w:t>
      </w:r>
      <w:hyperlink r:id="rId12" w:tgtFrame="xrefwindow" w:history="1">
        <w:r>
          <w:rPr>
            <w:rStyle w:val="Hyperlink"/>
          </w:rPr>
          <w:t>here</w:t>
        </w:r>
      </w:hyperlink>
      <w:r>
        <w:t>.</w:t>
      </w:r>
    </w:p>
    <w:p w14:paraId="64B20058" w14:textId="77777777" w:rsidR="00E34220" w:rsidRDefault="00E34220">
      <w:pPr>
        <w:pStyle w:val="NormalWeb"/>
        <w:divId w:val="287200323"/>
      </w:pPr>
      <w:r>
        <w:t>The app.R script has three main parts, each are addressed in turn below:</w:t>
      </w:r>
    </w:p>
    <w:p w14:paraId="1BC41D67" w14:textId="77777777" w:rsidR="00E34220" w:rsidRDefault="00E34220">
      <w:pPr>
        <w:pStyle w:val="NormalWeb"/>
        <w:numPr>
          <w:ilvl w:val="0"/>
          <w:numId w:val="1"/>
        </w:numPr>
        <w:divId w:val="1314140248"/>
      </w:pPr>
      <w:bookmarkStart w:id="156" w:name="d2047e1191"/>
      <w:bookmarkEnd w:id="156"/>
      <w:r>
        <w:t>set-up (getting everything ready so the user-interface and server can be created)</w:t>
      </w:r>
    </w:p>
    <w:p w14:paraId="4DA8CA17" w14:textId="77777777" w:rsidR="00E34220" w:rsidRDefault="00E34220">
      <w:pPr>
        <w:pStyle w:val="NormalWeb"/>
        <w:numPr>
          <w:ilvl w:val="0"/>
          <w:numId w:val="1"/>
        </w:numPr>
        <w:divId w:val="1314140248"/>
      </w:pPr>
      <w:r>
        <w:t>user interface (what people will see)</w:t>
      </w:r>
    </w:p>
    <w:p w14:paraId="5F5DADBE" w14:textId="77777777" w:rsidR="00E34220" w:rsidRDefault="00E34220">
      <w:pPr>
        <w:pStyle w:val="NormalWeb"/>
        <w:numPr>
          <w:ilvl w:val="0"/>
          <w:numId w:val="1"/>
        </w:numPr>
        <w:divId w:val="1314140248"/>
      </w:pPr>
      <w:r>
        <w:t>server (R code running in the background)</w:t>
      </w:r>
    </w:p>
    <w:p w14:paraId="27DF469D" w14:textId="77777777" w:rsidR="00E34220" w:rsidRDefault="00302F08">
      <w:pPr>
        <w:pStyle w:val="NormalWeb"/>
        <w:divId w:val="287200323"/>
      </w:pPr>
      <w:hyperlink w:anchor="f1" w:history="1">
        <w:r w:rsidR="00E34220">
          <w:rPr>
            <w:rStyle w:val="Hyperlink"/>
          </w:rPr>
          <w:t>Figure 1</w:t>
        </w:r>
      </w:hyperlink>
      <w:r w:rsidR="00E34220">
        <w:t xml:space="preserve"> depicts the relationship between the server and the user interface within the Shiny application. On a conceptual level, the user interface has three components: Shiny inputs (objects that the user can specify, e.g. by inputting a number), Shiny outputs (objects created on the server side, e.g. plots and tables), and non-interactive features (any fixed elements, such as texts, headings, logos etc.). The server works almost like a normal R session. It runs various R operations, including the model function, which takes non-Shiny inputs (defined only on the server side) and some Shiny inputs from the user interface. The results are then sent to the user interface and displayed as Shiny outputs.</w:t>
      </w:r>
    </w:p>
    <w:p w14:paraId="3BA4C0CA" w14:textId="77777777" w:rsidR="00E34220" w:rsidRDefault="00E34220">
      <w:pPr>
        <w:divId w:val="223419560"/>
        <w:rPr>
          <w:rFonts w:eastAsia="Times New Roman"/>
        </w:rPr>
      </w:pPr>
      <w:r>
        <w:rPr>
          <w:rFonts w:eastAsia="Times New Roman"/>
          <w:noProof/>
          <w:color w:val="0000FF"/>
        </w:rPr>
        <w:drawing>
          <wp:inline distT="0" distB="0" distL="0" distR="0" wp14:anchorId="3CBB01EB" wp14:editId="6D457BEB">
            <wp:extent cx="1428750" cy="1428750"/>
            <wp:effectExtent l="0" t="0" r="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A84D15C" w14:textId="77777777" w:rsidR="00E34220" w:rsidRDefault="00E34220">
      <w:pPr>
        <w:pStyle w:val="Heading3"/>
        <w:divId w:val="1011563741"/>
        <w:rPr>
          <w:rFonts w:eastAsia="Times New Roman"/>
        </w:rPr>
      </w:pPr>
      <w:r>
        <w:rPr>
          <w:rFonts w:eastAsia="Times New Roman"/>
        </w:rPr>
        <w:t>Figure 1. Diagram depicting how the Sick-Sicker app is structured.</w:t>
      </w:r>
    </w:p>
    <w:p w14:paraId="1460974F" w14:textId="77777777" w:rsidR="00E34220" w:rsidRDefault="00E34220">
      <w:pPr>
        <w:pStyle w:val="NormalWeb"/>
        <w:divId w:val="287200323"/>
      </w:pPr>
      <w:r>
        <w:rPr>
          <w:b/>
          <w:bCs/>
        </w:rPr>
        <w:t>Initial set-up</w:t>
      </w:r>
      <w:r>
        <w:t xml:space="preserve"> </w:t>
      </w:r>
    </w:p>
    <w:p w14:paraId="58995FDB" w14:textId="77777777" w:rsidR="00E34220" w:rsidRDefault="00E34220">
      <w:pPr>
        <w:pStyle w:val="NormalWeb"/>
        <w:divId w:val="287200323"/>
      </w:pPr>
      <w:r>
        <w:t xml:space="preserve">The set-up is relatively simple. First, load the R-Shiny package from your library so that you can use the </w:t>
      </w:r>
      <w:r>
        <w:rPr>
          <w:i/>
          <w:iCs/>
        </w:rPr>
        <w:t>shinyApp</w:t>
      </w:r>
      <w:r>
        <w:t xml:space="preserve"> function. The next step is to use the </w:t>
      </w:r>
      <w:r>
        <w:rPr>
          <w:i/>
          <w:iCs/>
        </w:rPr>
        <w:t>source</w:t>
      </w:r>
      <w:r>
        <w:t xml:space="preserve"> function in baseR to run the script that creates the </w:t>
      </w:r>
      <w:r>
        <w:rPr>
          <w:i/>
          <w:iCs/>
        </w:rPr>
        <w:t>f_wrapper</w:t>
      </w:r>
      <w:r>
        <w:t xml:space="preserve"> function, being careful to ensure your relative path is correct (’./wrapper.R’ should work if the wrapper.R file is in the same folder as the app.R file).</w:t>
      </w:r>
    </w:p>
    <w:p w14:paraId="0EFF2A34" w14:textId="77777777" w:rsidR="00E34220" w:rsidRDefault="00E34220">
      <w:pPr>
        <w:pStyle w:val="NormalWeb"/>
        <w:divId w:val="287200323"/>
      </w:pPr>
      <w:r>
        <w:rPr>
          <w:b/>
          <w:bCs/>
        </w:rPr>
        <w:t>              Code initialization (within app.R)              </w:t>
      </w:r>
      <w:r>
        <w:t xml:space="preserve"> </w:t>
      </w:r>
    </w:p>
    <w:p w14:paraId="6E02D7F7" w14:textId="77777777" w:rsidR="00E34220" w:rsidRDefault="00E34220">
      <w:pPr>
        <w:pStyle w:val="HTMLPreformatted"/>
        <w:divId w:val="287200323"/>
      </w:pPr>
    </w:p>
    <w:p w14:paraId="7E241F14" w14:textId="77777777" w:rsidR="00E34220" w:rsidRDefault="00E34220">
      <w:pPr>
        <w:pStyle w:val="HTMLPreformatted"/>
        <w:divId w:val="287200323"/>
      </w:pPr>
      <w:r>
        <w:t xml:space="preserve">                    </w:t>
      </w:r>
    </w:p>
    <w:p w14:paraId="4AC94850" w14:textId="77777777" w:rsidR="00E34220" w:rsidRDefault="00E34220">
      <w:pPr>
        <w:pStyle w:val="HTMLPreformatted"/>
        <w:divId w:val="287200323"/>
      </w:pPr>
      <w:r>
        <w:t xml:space="preserve">                    </w:t>
      </w:r>
      <w:r>
        <w:rPr>
          <w:i/>
          <w:iCs/>
          <w:color w:val="009900"/>
        </w:rPr>
        <w:t>#</w:t>
      </w:r>
      <w:r>
        <w:t xml:space="preserve"> </w:t>
      </w:r>
    </w:p>
    <w:p w14:paraId="26E7FD41" w14:textId="77777777" w:rsidR="00E34220" w:rsidRDefault="00E34220">
      <w:pPr>
        <w:pStyle w:val="HTMLPreformatted"/>
        <w:divId w:val="287200323"/>
      </w:pPr>
      <w:r>
        <w:t xml:space="preserve">                    </w:t>
      </w:r>
      <w:r>
        <w:rPr>
          <w:color w:val="009900"/>
        </w:rPr>
        <w:t xml:space="preserve"> install 'shiny' if haven't already.</w:t>
      </w:r>
    </w:p>
    <w:p w14:paraId="2CEB7870" w14:textId="77777777" w:rsidR="00E34220" w:rsidRDefault="00E34220">
      <w:pPr>
        <w:pStyle w:val="HTMLPreformatted"/>
        <w:divId w:val="287200323"/>
      </w:pPr>
      <w:r>
        <w:t xml:space="preserve">                    </w:t>
      </w:r>
    </w:p>
    <w:p w14:paraId="607821A6" w14:textId="77777777" w:rsidR="00E34220" w:rsidRDefault="00E34220">
      <w:pPr>
        <w:pStyle w:val="HTMLPreformatted"/>
        <w:divId w:val="287200323"/>
      </w:pPr>
      <w:r>
        <w:t xml:space="preserve">                    </w:t>
      </w:r>
      <w:r>
        <w:rPr>
          <w:i/>
          <w:iCs/>
          <w:color w:val="009900"/>
        </w:rPr>
        <w:t>#</w:t>
      </w:r>
      <w:r>
        <w:t xml:space="preserve">  </w:t>
      </w:r>
    </w:p>
    <w:p w14:paraId="7BAFC9A6" w14:textId="0381578F" w:rsidR="00E34220" w:rsidRDefault="00E34220">
      <w:pPr>
        <w:pStyle w:val="HTMLPreformatted"/>
        <w:divId w:val="287200323"/>
      </w:pPr>
      <w:r>
        <w:lastRenderedPageBreak/>
        <w:t xml:space="preserve">                    </w:t>
      </w:r>
      <w:ins w:id="157" w:author="Robert Smith" w:date="2020-07-21T16:03:00Z">
        <w:r w:rsidR="0002273B">
          <w:rPr>
            <w:rFonts w:ascii="Helvetica" w:hAnsi="Helvetica" w:cs="Helvetica"/>
            <w:color w:val="3C4043"/>
            <w:spacing w:val="3"/>
            <w:sz w:val="21"/>
            <w:szCs w:val="21"/>
            <w:shd w:val="clear" w:color="auto" w:fill="FFFFFF"/>
          </w:rPr>
          <w:t># install.packages("shiny")  # necessary if you don't already have the function 'shiny' installed.</w:t>
        </w:r>
      </w:ins>
      <w:del w:id="158" w:author="Robert Smith" w:date="2020-07-21T16:03:00Z">
        <w:r w:rsidDel="0002273B">
          <w:rPr>
            <w:color w:val="009900"/>
          </w:rPr>
          <w:delText>install.packages("shiny")</w:delText>
        </w:r>
      </w:del>
    </w:p>
    <w:p w14:paraId="21D7D82C" w14:textId="77777777" w:rsidR="00E34220" w:rsidRDefault="00E34220">
      <w:pPr>
        <w:pStyle w:val="HTMLPreformatted"/>
        <w:divId w:val="287200323"/>
      </w:pPr>
      <w:r>
        <w:t xml:space="preserve">                    </w:t>
      </w:r>
    </w:p>
    <w:p w14:paraId="708CD4FE" w14:textId="77777777" w:rsidR="00E34220" w:rsidRDefault="00E34220">
      <w:pPr>
        <w:pStyle w:val="HTMLPreformatted"/>
        <w:divId w:val="287200323"/>
      </w:pPr>
      <w:r>
        <w:t xml:space="preserve">                    </w:t>
      </w:r>
    </w:p>
    <w:p w14:paraId="65D3F946" w14:textId="77777777" w:rsidR="00E34220" w:rsidRDefault="00E34220">
      <w:pPr>
        <w:pStyle w:val="HTMLPreformatted"/>
        <w:divId w:val="287200323"/>
      </w:pPr>
      <w:r>
        <w:t xml:space="preserve">                    </w:t>
      </w:r>
      <w:r>
        <w:rPr>
          <w:i/>
          <w:iCs/>
          <w:color w:val="009900"/>
        </w:rPr>
        <w:t>#</w:t>
      </w:r>
      <w:r>
        <w:t xml:space="preserve">  </w:t>
      </w:r>
    </w:p>
    <w:p w14:paraId="100EECF1" w14:textId="7D2A5042" w:rsidR="00E34220" w:rsidDel="0002273B" w:rsidRDefault="00E34220" w:rsidP="0002273B">
      <w:pPr>
        <w:pStyle w:val="HTMLPreformatted"/>
        <w:divId w:val="287200323"/>
        <w:rPr>
          <w:del w:id="159" w:author="Robert Smith" w:date="2020-07-21T16:03:00Z"/>
        </w:rPr>
      </w:pPr>
      <w:r>
        <w:t xml:space="preserve">                    </w:t>
      </w:r>
      <w:ins w:id="160" w:author="Robert Smith" w:date="2020-07-21T16:03:00Z">
        <w:r w:rsidR="0002273B">
          <w:rPr>
            <w:rFonts w:ascii="Helvetica" w:hAnsi="Helvetica" w:cs="Helvetica"/>
            <w:color w:val="3C4043"/>
            <w:spacing w:val="3"/>
            <w:sz w:val="21"/>
            <w:szCs w:val="21"/>
            <w:shd w:val="clear" w:color="auto" w:fill="FFFFFF"/>
          </w:rPr>
          <w:t># we need the function shiny installed, this loads it from the library.</w:t>
        </w:r>
        <w:r w:rsidR="0002273B">
          <w:rPr>
            <w:rFonts w:ascii="Helvetica" w:hAnsi="Helvetica" w:cs="Helvetica"/>
            <w:color w:val="3C4043"/>
            <w:spacing w:val="3"/>
            <w:sz w:val="21"/>
            <w:szCs w:val="21"/>
          </w:rPr>
          <w:br/>
        </w:r>
        <w:r w:rsidR="0002273B">
          <w:rPr>
            <w:rFonts w:ascii="Helvetica" w:hAnsi="Helvetica" w:cs="Helvetica"/>
            <w:color w:val="3C4043"/>
            <w:spacing w:val="3"/>
            <w:sz w:val="21"/>
            <w:szCs w:val="21"/>
            <w:shd w:val="clear" w:color="auto" w:fill="FFFFFF"/>
          </w:rPr>
          <w:t>library(shiny)</w:t>
        </w:r>
      </w:ins>
      <w:del w:id="161" w:author="Robert Smith" w:date="2020-07-21T16:03:00Z">
        <w:r w:rsidDel="0002273B">
          <w:rPr>
            <w:i/>
            <w:iCs/>
            <w:color w:val="009900"/>
          </w:rPr>
          <w:delText>Load 'shiny from the library.</w:delText>
        </w:r>
      </w:del>
    </w:p>
    <w:p w14:paraId="27A48C5B" w14:textId="36F053B1" w:rsidR="00E34220" w:rsidDel="0002273B" w:rsidRDefault="00E34220" w:rsidP="0002273B">
      <w:pPr>
        <w:pStyle w:val="HTMLPreformatted"/>
        <w:divId w:val="287200323"/>
        <w:rPr>
          <w:del w:id="162" w:author="Robert Smith" w:date="2020-07-21T16:03:00Z"/>
        </w:rPr>
      </w:pPr>
      <w:del w:id="163" w:author="Robert Smith" w:date="2020-07-21T16:03:00Z">
        <w:r w:rsidDel="0002273B">
          <w:delText xml:space="preserve">                      </w:delText>
        </w:r>
      </w:del>
    </w:p>
    <w:p w14:paraId="6EA93860" w14:textId="754F4581" w:rsidR="00E34220" w:rsidDel="0002273B" w:rsidRDefault="00E34220" w:rsidP="0002273B">
      <w:pPr>
        <w:pStyle w:val="HTMLPreformatted"/>
        <w:divId w:val="287200323"/>
        <w:rPr>
          <w:del w:id="164" w:author="Robert Smith" w:date="2020-07-21T16:03:00Z"/>
        </w:rPr>
      </w:pPr>
      <w:del w:id="165" w:author="Robert Smith" w:date="2020-07-21T16:03:00Z">
        <w:r w:rsidDel="0002273B">
          <w:delText xml:space="preserve">                    </w:delText>
        </w:r>
        <w:r w:rsidDel="0002273B">
          <w:rPr>
            <w:color w:val="000000"/>
          </w:rPr>
          <w:delText>library</w:delText>
        </w:r>
        <w:r w:rsidDel="0002273B">
          <w:delText>(shiny)</w:delText>
        </w:r>
      </w:del>
    </w:p>
    <w:p w14:paraId="6CE4B95A" w14:textId="77777777" w:rsidR="00E34220" w:rsidRDefault="00E34220">
      <w:pPr>
        <w:pStyle w:val="HTMLPreformatted"/>
        <w:divId w:val="287200323"/>
      </w:pPr>
    </w:p>
    <w:p w14:paraId="1DA7A2EA" w14:textId="77777777" w:rsidR="00E34220" w:rsidRDefault="00E34220">
      <w:pPr>
        <w:pStyle w:val="HTMLPreformatted"/>
        <w:divId w:val="287200323"/>
      </w:pPr>
    </w:p>
    <w:p w14:paraId="4321B02B" w14:textId="77777777" w:rsidR="00E34220" w:rsidRDefault="00E34220">
      <w:pPr>
        <w:pStyle w:val="HTMLPreformatted"/>
        <w:divId w:val="287200323"/>
      </w:pPr>
      <w:r>
        <w:t xml:space="preserve">                    </w:t>
      </w:r>
      <w:r>
        <w:rPr>
          <w:i/>
          <w:iCs/>
          <w:color w:val="009900"/>
        </w:rPr>
        <w:t>#</w:t>
      </w:r>
      <w:r>
        <w:t xml:space="preserve"> </w:t>
      </w:r>
    </w:p>
    <w:p w14:paraId="7E702E32" w14:textId="77777777" w:rsidR="00E34220" w:rsidRDefault="00E34220">
      <w:pPr>
        <w:pStyle w:val="HTMLPreformatted"/>
        <w:divId w:val="287200323"/>
      </w:pPr>
      <w:r>
        <w:t xml:space="preserve">                    </w:t>
      </w:r>
      <w:r>
        <w:rPr>
          <w:color w:val="009900"/>
        </w:rPr>
        <w:t xml:space="preserve"> source the wrapper function.</w:t>
      </w:r>
    </w:p>
    <w:p w14:paraId="30A9266E" w14:textId="77777777" w:rsidR="00E34220" w:rsidRDefault="00E34220">
      <w:pPr>
        <w:pStyle w:val="HTMLPreformatted"/>
        <w:divId w:val="287200323"/>
      </w:pPr>
      <w:r>
        <w:t xml:space="preserve">                      </w:t>
      </w:r>
    </w:p>
    <w:p w14:paraId="643423F3" w14:textId="61DD3928" w:rsidR="00E34220" w:rsidDel="0002273B" w:rsidRDefault="00E34220">
      <w:pPr>
        <w:pStyle w:val="HTMLPreformatted"/>
        <w:divId w:val="287200323"/>
        <w:rPr>
          <w:del w:id="166" w:author="Robert Smith" w:date="2020-07-21T16:02:00Z"/>
        </w:rPr>
      </w:pPr>
      <w:r>
        <w:t xml:space="preserve">                    </w:t>
      </w:r>
      <w:r>
        <w:rPr>
          <w:color w:val="000000"/>
        </w:rPr>
        <w:t>source</w:t>
      </w:r>
      <w:r>
        <w:t>(</w:t>
      </w:r>
    </w:p>
    <w:p w14:paraId="3F5400E3" w14:textId="7EE68B32" w:rsidR="00E34220" w:rsidRDefault="00E34220">
      <w:pPr>
        <w:pStyle w:val="HTMLPreformatted"/>
        <w:divId w:val="287200323"/>
      </w:pPr>
      <w:del w:id="167" w:author="Robert Smith" w:date="2020-07-21T16:02:00Z">
        <w:r w:rsidDel="0002273B">
          <w:delText xml:space="preserve"> </w:delText>
        </w:r>
      </w:del>
      <w:r>
        <w:t xml:space="preserve">                   </w:t>
      </w:r>
      <w:r>
        <w:rPr>
          <w:color w:val="9400D1"/>
        </w:rPr>
        <w:t>".</w:t>
      </w:r>
    </w:p>
    <w:p w14:paraId="14B2D59D" w14:textId="77777777" w:rsidR="00E34220" w:rsidRDefault="00E34220">
      <w:pPr>
        <w:pStyle w:val="HTMLPreformatted"/>
        <w:divId w:val="287200323"/>
      </w:pPr>
      <w:r>
        <w:t xml:space="preserve">                    </w:t>
      </w:r>
      <w:r>
        <w:rPr>
          <w:color w:val="000000"/>
        </w:rPr>
        <w:t>/</w:t>
      </w:r>
    </w:p>
    <w:p w14:paraId="2BB9B703" w14:textId="77777777" w:rsidR="00E34220" w:rsidRDefault="00E34220">
      <w:pPr>
        <w:pStyle w:val="HTMLPreformatted"/>
        <w:divId w:val="287200323"/>
      </w:pPr>
      <w:r>
        <w:t xml:space="preserve">                    </w:t>
      </w:r>
      <w:r>
        <w:rPr>
          <w:color w:val="9400D1"/>
        </w:rPr>
        <w:t>wrapper.R"</w:t>
      </w:r>
      <w:r>
        <w:t>)</w:t>
      </w:r>
    </w:p>
    <w:p w14:paraId="0EAEB2CD" w14:textId="77777777" w:rsidR="00E34220" w:rsidRDefault="00E34220">
      <w:pPr>
        <w:pStyle w:val="NormalWeb"/>
        <w:divId w:val="287200323"/>
      </w:pPr>
      <w:r>
        <w:rPr>
          <w:b/>
          <w:bCs/>
        </w:rPr>
        <w:t>Creating the user interface function</w:t>
      </w:r>
      <w:r>
        <w:t xml:space="preserve"> </w:t>
      </w:r>
    </w:p>
    <w:p w14:paraId="5F0E2B9A" w14:textId="77777777" w:rsidR="00E34220" w:rsidRDefault="00E34220">
      <w:pPr>
        <w:pStyle w:val="NormalWeb"/>
        <w:divId w:val="287200323"/>
      </w:pPr>
      <w:r>
        <w:t>The user interface is extremely flexible, we show the code for a very simple structure (fluidpage) with a sidebar containing inputs and a main panel containing outputs. We have done very little formatting in order to minimize the quantity of code while maintaining basic functionality. In order to get an aesthetically pleasing application, we recommend much more sophisticated formatting, relying on CSS, HTML and Javascript.</w:t>
      </w:r>
    </w:p>
    <w:p w14:paraId="3DAB9793" w14:textId="77777777" w:rsidR="00E34220" w:rsidRDefault="00E34220">
      <w:pPr>
        <w:pStyle w:val="NormalWeb"/>
        <w:divId w:val="287200323"/>
      </w:pPr>
      <w:r>
        <w:t xml:space="preserve">The example user interface displayed in </w:t>
      </w:r>
      <w:hyperlink w:anchor="f2" w:history="1">
        <w:r>
          <w:rPr>
            <w:rStyle w:val="Hyperlink"/>
          </w:rPr>
          <w:t>Figure 2</w:t>
        </w:r>
      </w:hyperlink>
      <w:r>
        <w:t xml:space="preserve"> and online on this </w:t>
      </w:r>
      <w:hyperlink r:id="rId15" w:tgtFrame="xrefwindow" w:history="1">
        <w:r>
          <w:rPr>
            <w:rStyle w:val="Hyperlink"/>
          </w:rPr>
          <w:t>website</w:t>
        </w:r>
      </w:hyperlink>
      <w:r>
        <w:t xml:space="preserve">. The user interface is a </w:t>
      </w:r>
      <w:r>
        <w:rPr>
          <w:i/>
          <w:iCs/>
        </w:rPr>
        <w:t>fluidpage</w:t>
      </w:r>
      <w:r>
        <w:t xml:space="preserve"> in a </w:t>
      </w:r>
      <w:r>
        <w:rPr>
          <w:i/>
          <w:iCs/>
        </w:rPr>
        <w:t>sidebarLayout</w:t>
      </w:r>
      <w:r>
        <w:t xml:space="preserve"> (other types of layout are available). The </w:t>
      </w:r>
      <w:r>
        <w:rPr>
          <w:i/>
          <w:iCs/>
        </w:rPr>
        <w:t>sidebarLayout</w:t>
      </w:r>
      <w:r>
        <w:t xml:space="preserve"> is made up of two components, a titlepanel and a sidebar layout display (which itself is split into a sidebar and a main panel). This is a basic structure used for teaching purposes, there are a plethora of templates available online.</w:t>
      </w:r>
    </w:p>
    <w:p w14:paraId="7AE2BA11" w14:textId="77777777" w:rsidR="00E34220" w:rsidRDefault="00E34220">
      <w:pPr>
        <w:divId w:val="350836874"/>
        <w:rPr>
          <w:rFonts w:eastAsia="Times New Roman"/>
        </w:rPr>
      </w:pPr>
      <w:r>
        <w:rPr>
          <w:rFonts w:eastAsia="Times New Roman"/>
          <w:noProof/>
          <w:color w:val="0000FF"/>
        </w:rPr>
        <w:drawing>
          <wp:inline distT="0" distB="0" distL="0" distR="0" wp14:anchorId="1DAFE7A0" wp14:editId="0055A558">
            <wp:extent cx="1428750" cy="1428750"/>
            <wp:effectExtent l="0" t="0" r="0" b="0"/>
            <wp:docPr id="5" name="Picture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
                    </pic:cNvPr>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7090BF2" w14:textId="77777777" w:rsidR="00E34220" w:rsidRDefault="00E34220">
      <w:pPr>
        <w:pStyle w:val="Heading3"/>
        <w:divId w:val="1855262431"/>
        <w:rPr>
          <w:rFonts w:eastAsia="Times New Roman"/>
        </w:rPr>
      </w:pPr>
      <w:r>
        <w:rPr>
          <w:rFonts w:eastAsia="Times New Roman"/>
        </w:rPr>
        <w:t>Figure 2. Screen-print of Sick-Sicker model user interface.</w:t>
      </w:r>
    </w:p>
    <w:p w14:paraId="611C20CC" w14:textId="77777777" w:rsidR="00E34220" w:rsidRDefault="00E34220">
      <w:pPr>
        <w:pStyle w:val="NormalWeb"/>
        <w:divId w:val="287200323"/>
      </w:pPr>
      <w:r>
        <w:t xml:space="preserve">The title panel contains the title “Sick Sicker Model in Shiny”, the sidebar panel contains two numeric inputs and a slider input (“Treatment Cost”, “PSA runs”, “Initial Age”) and an </w:t>
      </w:r>
      <w:del w:id="168" w:author="Robert Smith" w:date="2020-07-21T14:25:00Z">
        <w:r w:rsidDel="00E34220">
          <w:delText xml:space="preserve">Action </w:delText>
        </w:r>
      </w:del>
      <w:ins w:id="169" w:author="Robert Smith" w:date="2020-07-21T14:25:00Z">
        <w:r>
          <w:t xml:space="preserve">action </w:t>
        </w:r>
      </w:ins>
      <w:del w:id="170" w:author="Robert Smith" w:date="2020-07-21T14:25:00Z">
        <w:r w:rsidDel="00E34220">
          <w:delText xml:space="preserve">Button </w:delText>
        </w:r>
      </w:del>
      <w:ins w:id="171" w:author="Robert Smith" w:date="2020-07-21T14:25:00Z">
        <w:r>
          <w:t xml:space="preserve">button </w:t>
        </w:r>
      </w:ins>
      <w:r>
        <w:t xml:space="preserve">(“Run / update model”). The values of the inputs have ID tags (names), which are recognised and used by the server function, we denote these with the prefix “SI” to indicate they are ’Shiny Input’ objects ( </w:t>
      </w:r>
      <w:r>
        <w:rPr>
          <w:i/>
          <w:iCs/>
        </w:rPr>
        <w:t>SI_c_Trt</w:t>
      </w:r>
      <w:r>
        <w:t xml:space="preserve">, </w:t>
      </w:r>
      <w:r>
        <w:rPr>
          <w:i/>
          <w:iCs/>
        </w:rPr>
        <w:t>SI_n_sim</w:t>
      </w:r>
      <w:r>
        <w:t xml:space="preserve">, </w:t>
      </w:r>
      <w:r>
        <w:rPr>
          <w:i/>
          <w:iCs/>
        </w:rPr>
        <w:t>SI_n_age_init</w:t>
      </w:r>
      <w:r>
        <w:t xml:space="preserve">). </w:t>
      </w:r>
      <w:del w:id="172" w:author="Robert Smith" w:date="2020-07-21T14:25:00Z">
        <w:r w:rsidDel="00E34220">
          <w:delText xml:space="preserve">Note that this is an addition of the coding framework provided by Alarid-Escudero </w:delText>
        </w:r>
        <w:r w:rsidDel="00E34220">
          <w:rPr>
            <w:i/>
            <w:iCs/>
          </w:rPr>
          <w:delText>et al.</w:delText>
        </w:r>
        <w:r w:rsidDel="00E34220">
          <w:delText xml:space="preserve">, (2019). </w:delText>
        </w:r>
      </w:del>
      <w:r>
        <w:t xml:space="preserve">The action button also has an ID, this is not an input into the model wrapper </w:t>
      </w:r>
      <w:r>
        <w:rPr>
          <w:i/>
          <w:iCs/>
        </w:rPr>
        <w:t>f_wrapper</w:t>
      </w:r>
      <w:r>
        <w:t xml:space="preserve"> so we leave out the SI and call it </w:t>
      </w:r>
      <w:r>
        <w:rPr>
          <w:i/>
          <w:iCs/>
        </w:rPr>
        <w:t>run_model</w:t>
      </w:r>
      <w:r>
        <w:t>.</w:t>
      </w:r>
    </w:p>
    <w:p w14:paraId="0F2322CE" w14:textId="77777777" w:rsidR="00E34220" w:rsidRDefault="00E34220">
      <w:pPr>
        <w:pStyle w:val="NormalWeb"/>
        <w:divId w:val="287200323"/>
      </w:pPr>
      <w:r>
        <w:lastRenderedPageBreak/>
        <w:t xml:space="preserve">The main panel contains two objects that have been output from the server: </w:t>
      </w:r>
      <w:r>
        <w:rPr>
          <w:i/>
          <w:iCs/>
        </w:rPr>
        <w:t>tableOutput(“SO_icer_table”)</w:t>
      </w:r>
      <w:r>
        <w:t xml:space="preserve"> is a table of results, and </w:t>
      </w:r>
      <w:r>
        <w:rPr>
          <w:i/>
          <w:iCs/>
        </w:rPr>
        <w:t>plotOutput(“SO_CE_plane”)</w:t>
      </w:r>
      <w:r>
        <w:t xml:space="preserve"> is a cost-effectiveness plane plot. It is important that the format (e.g. </w:t>
      </w:r>
      <w:r>
        <w:rPr>
          <w:i/>
          <w:iCs/>
        </w:rPr>
        <w:t>tableOutput</w:t>
      </w:r>
      <w:r>
        <w:t xml:space="preserve">) matches the format of the object from the server (e.g. </w:t>
      </w:r>
      <w:r>
        <w:rPr>
          <w:i/>
          <w:iCs/>
        </w:rPr>
        <w:t>SO_icer_table</w:t>
      </w:r>
      <w:r>
        <w:t xml:space="preserve">). Again, the </w:t>
      </w:r>
      <w:r>
        <w:rPr>
          <w:i/>
          <w:iCs/>
        </w:rPr>
        <w:t>SO</w:t>
      </w:r>
      <w:r>
        <w:t xml:space="preserve"> prefix reflects the fact that these are Shiny Outputs. The two </w:t>
      </w:r>
      <w:r>
        <w:rPr>
          <w:i/>
          <w:iCs/>
        </w:rPr>
        <w:t>h3()</w:t>
      </w:r>
      <w:r>
        <w:t xml:space="preserve"> functions are simply headings, which appear as “Results Table” and “Cost-effectiveness Plane”.</w:t>
      </w:r>
    </w:p>
    <w:p w14:paraId="51FAF381" w14:textId="77777777" w:rsidR="00E34220" w:rsidRDefault="00E34220">
      <w:pPr>
        <w:pStyle w:val="NormalWeb"/>
        <w:divId w:val="287200323"/>
      </w:pPr>
      <w:r>
        <w:rPr>
          <w:b/>
          <w:bCs/>
        </w:rPr>
        <w:t>              Shiny user interface code              </w:t>
      </w:r>
      <w:r>
        <w:t xml:space="preserve"> </w:t>
      </w:r>
    </w:p>
    <w:p w14:paraId="235C7E52" w14:textId="77777777" w:rsidR="00E34220" w:rsidRDefault="00E34220">
      <w:pPr>
        <w:pStyle w:val="HTMLPreformatted"/>
        <w:divId w:val="287200323"/>
      </w:pPr>
    </w:p>
    <w:p w14:paraId="2E66DD31" w14:textId="77777777" w:rsidR="00E34220" w:rsidRDefault="00E34220">
      <w:pPr>
        <w:pStyle w:val="HTMLPreformatted"/>
        <w:divId w:val="287200323"/>
      </w:pPr>
      <w:r>
        <w:t xml:space="preserve">                    </w:t>
      </w:r>
      <w:r>
        <w:rPr>
          <w:color w:val="000000"/>
        </w:rPr>
        <w:t>ui &lt;— fluidPage (</w:t>
      </w:r>
      <w:r>
        <w:t xml:space="preserve">    </w:t>
      </w:r>
    </w:p>
    <w:p w14:paraId="3B406CA1" w14:textId="77777777" w:rsidR="00E34220" w:rsidRDefault="00E34220">
      <w:pPr>
        <w:pStyle w:val="HTMLPreformatted"/>
        <w:divId w:val="287200323"/>
      </w:pPr>
      <w:r>
        <w:t xml:space="preserve">                    </w:t>
      </w:r>
      <w:r>
        <w:rPr>
          <w:i/>
          <w:iCs/>
          <w:color w:val="009900"/>
        </w:rPr>
        <w:t>#</w:t>
      </w:r>
      <w:r>
        <w:t xml:space="preserve"> </w:t>
      </w:r>
    </w:p>
    <w:p w14:paraId="31942F6F" w14:textId="77777777" w:rsidR="00E34220" w:rsidRDefault="00E34220">
      <w:pPr>
        <w:pStyle w:val="HTMLPreformatted"/>
        <w:divId w:val="287200323"/>
      </w:pPr>
      <w:r>
        <w:t xml:space="preserve">                    </w:t>
      </w:r>
      <w:r>
        <w:rPr>
          <w:color w:val="009900"/>
        </w:rPr>
        <w:t>creates empty page</w:t>
      </w:r>
    </w:p>
    <w:p w14:paraId="1CEC9217" w14:textId="77777777" w:rsidR="00E34220" w:rsidRDefault="00E34220">
      <w:pPr>
        <w:pStyle w:val="HTMLPreformatted"/>
        <w:divId w:val="287200323"/>
      </w:pPr>
      <w:r>
        <w:t xml:space="preserve">                    </w:t>
      </w:r>
    </w:p>
    <w:p w14:paraId="3AAD2AE3" w14:textId="77777777" w:rsidR="00E34220" w:rsidRDefault="00E34220">
      <w:pPr>
        <w:pStyle w:val="HTMLPreformatted"/>
        <w:divId w:val="287200323"/>
      </w:pPr>
      <w:r>
        <w:t xml:space="preserve">                      </w:t>
      </w:r>
    </w:p>
    <w:p w14:paraId="20531897" w14:textId="77777777" w:rsidR="00E34220" w:rsidRDefault="00E34220">
      <w:pPr>
        <w:pStyle w:val="HTMLPreformatted"/>
        <w:divId w:val="287200323"/>
      </w:pPr>
      <w:r>
        <w:t xml:space="preserve">                    </w:t>
      </w:r>
      <w:r>
        <w:rPr>
          <w:i/>
          <w:iCs/>
          <w:color w:val="009900"/>
        </w:rPr>
        <w:t>#</w:t>
      </w:r>
      <w:r>
        <w:t xml:space="preserve"> </w:t>
      </w:r>
    </w:p>
    <w:p w14:paraId="2EE30F54" w14:textId="77777777" w:rsidR="00E34220" w:rsidRDefault="00E34220">
      <w:pPr>
        <w:pStyle w:val="HTMLPreformatted"/>
        <w:divId w:val="287200323"/>
      </w:pPr>
      <w:r>
        <w:t xml:space="preserve">                    </w:t>
      </w:r>
      <w:r>
        <w:rPr>
          <w:color w:val="009900"/>
        </w:rPr>
        <w:t xml:space="preserve"> title of app</w:t>
      </w:r>
    </w:p>
    <w:p w14:paraId="57CFE560" w14:textId="77777777" w:rsidR="00E34220" w:rsidRDefault="00E34220">
      <w:pPr>
        <w:pStyle w:val="HTMLPreformatted"/>
        <w:divId w:val="287200323"/>
      </w:pPr>
      <w:r>
        <w:t xml:space="preserve">                      </w:t>
      </w:r>
    </w:p>
    <w:p w14:paraId="5D9F883D" w14:textId="77777777" w:rsidR="00E34220" w:rsidRDefault="00E34220">
      <w:pPr>
        <w:pStyle w:val="HTMLPreformatted"/>
        <w:divId w:val="287200323"/>
      </w:pPr>
      <w:r>
        <w:t xml:space="preserve">                    </w:t>
      </w:r>
      <w:r>
        <w:rPr>
          <w:color w:val="000000"/>
        </w:rPr>
        <w:t>titlePanel(</w:t>
      </w:r>
    </w:p>
    <w:p w14:paraId="4C3A695F" w14:textId="77777777" w:rsidR="00E34220" w:rsidRDefault="00E34220">
      <w:pPr>
        <w:pStyle w:val="HTMLPreformatted"/>
        <w:divId w:val="287200323"/>
      </w:pPr>
      <w:r>
        <w:t xml:space="preserve">                    </w:t>
      </w:r>
      <w:r>
        <w:rPr>
          <w:color w:val="9400D1"/>
        </w:rPr>
        <w:t>"Sick Sicker Model in Shiny"</w:t>
      </w:r>
    </w:p>
    <w:p w14:paraId="77E939D9" w14:textId="77777777" w:rsidR="00E34220" w:rsidRDefault="00E34220">
      <w:pPr>
        <w:pStyle w:val="HTMLPreformatted"/>
        <w:divId w:val="287200323"/>
      </w:pPr>
      <w:r>
        <w:t xml:space="preserve">                    </w:t>
      </w:r>
      <w:r>
        <w:rPr>
          <w:color w:val="000000"/>
        </w:rPr>
        <w:t>),</w:t>
      </w:r>
    </w:p>
    <w:p w14:paraId="495D3FF4" w14:textId="77777777" w:rsidR="00E34220" w:rsidRDefault="00E34220">
      <w:pPr>
        <w:pStyle w:val="HTMLPreformatted"/>
        <w:divId w:val="287200323"/>
      </w:pPr>
      <w:r>
        <w:t xml:space="preserve">                      </w:t>
      </w:r>
    </w:p>
    <w:p w14:paraId="196B52E1" w14:textId="77777777" w:rsidR="00E34220" w:rsidRDefault="00E34220">
      <w:pPr>
        <w:pStyle w:val="HTMLPreformatted"/>
        <w:divId w:val="287200323"/>
      </w:pPr>
      <w:r>
        <w:t xml:space="preserve">  </w:t>
      </w:r>
    </w:p>
    <w:p w14:paraId="4557300B" w14:textId="77777777" w:rsidR="00E34220" w:rsidRDefault="00E34220">
      <w:pPr>
        <w:pStyle w:val="HTMLPreformatted"/>
        <w:divId w:val="287200323"/>
      </w:pPr>
      <w:r>
        <w:t xml:space="preserve">                    </w:t>
      </w:r>
      <w:r>
        <w:rPr>
          <w:i/>
          <w:iCs/>
          <w:color w:val="009900"/>
        </w:rPr>
        <w:t>#</w:t>
      </w:r>
      <w:r>
        <w:t xml:space="preserve"> </w:t>
      </w:r>
    </w:p>
    <w:p w14:paraId="3CDAF994" w14:textId="77777777" w:rsidR="00E34220" w:rsidRDefault="00E34220">
      <w:pPr>
        <w:pStyle w:val="HTMLPreformatted"/>
        <w:divId w:val="287200323"/>
      </w:pPr>
      <w:r>
        <w:t xml:space="preserve">                    </w:t>
      </w:r>
      <w:r>
        <w:rPr>
          <w:color w:val="009900"/>
        </w:rPr>
        <w:t>layout is a sidebar—layout</w:t>
      </w:r>
    </w:p>
    <w:p w14:paraId="37A5659A" w14:textId="77777777" w:rsidR="00E34220" w:rsidRDefault="00E34220">
      <w:pPr>
        <w:pStyle w:val="HTMLPreformatted"/>
        <w:divId w:val="287200323"/>
      </w:pPr>
      <w:r>
        <w:t xml:space="preserve">                      </w:t>
      </w:r>
    </w:p>
    <w:p w14:paraId="5F379FAF" w14:textId="77777777" w:rsidR="00E34220" w:rsidRDefault="00E34220">
      <w:pPr>
        <w:pStyle w:val="HTMLPreformatted"/>
        <w:divId w:val="287200323"/>
      </w:pPr>
      <w:r>
        <w:t xml:space="preserve">                    </w:t>
      </w:r>
      <w:r>
        <w:rPr>
          <w:color w:val="000000"/>
        </w:rPr>
        <w:t>sidebarLayout(</w:t>
      </w:r>
    </w:p>
    <w:p w14:paraId="73F5D523" w14:textId="77777777" w:rsidR="00E34220" w:rsidRDefault="00E34220">
      <w:pPr>
        <w:pStyle w:val="HTMLPreformatted"/>
        <w:divId w:val="287200323"/>
      </w:pPr>
      <w:r>
        <w:t xml:space="preserve">                      </w:t>
      </w:r>
    </w:p>
    <w:p w14:paraId="38FE9461" w14:textId="77777777" w:rsidR="00E34220" w:rsidRDefault="00E34220">
      <w:pPr>
        <w:pStyle w:val="HTMLPreformatted"/>
        <w:divId w:val="287200323"/>
      </w:pPr>
      <w:r>
        <w:t xml:space="preserve">    </w:t>
      </w:r>
    </w:p>
    <w:p w14:paraId="198F2009" w14:textId="77777777" w:rsidR="00E34220" w:rsidRDefault="00E34220">
      <w:pPr>
        <w:pStyle w:val="HTMLPreformatted"/>
        <w:divId w:val="287200323"/>
      </w:pPr>
      <w:r>
        <w:t xml:space="preserve">                    </w:t>
      </w:r>
      <w:r>
        <w:rPr>
          <w:color w:val="000000"/>
        </w:rPr>
        <w:t>sidebarPanel(</w:t>
      </w:r>
      <w:r>
        <w:t xml:space="preserve"> </w:t>
      </w:r>
    </w:p>
    <w:p w14:paraId="22CCC819" w14:textId="77777777" w:rsidR="00E34220" w:rsidRDefault="00E34220">
      <w:pPr>
        <w:pStyle w:val="HTMLPreformatted"/>
        <w:divId w:val="287200323"/>
      </w:pPr>
      <w:r>
        <w:t xml:space="preserve">                    </w:t>
      </w:r>
      <w:r>
        <w:rPr>
          <w:i/>
          <w:iCs/>
          <w:color w:val="009900"/>
        </w:rPr>
        <w:t>#</w:t>
      </w:r>
      <w:r>
        <w:t xml:space="preserve"> </w:t>
      </w:r>
    </w:p>
    <w:p w14:paraId="25251DDB" w14:textId="77777777" w:rsidR="00E34220" w:rsidRDefault="00E34220">
      <w:pPr>
        <w:pStyle w:val="HTMLPreformatted"/>
        <w:divId w:val="287200323"/>
      </w:pPr>
      <w:r>
        <w:t xml:space="preserve">                    </w:t>
      </w:r>
      <w:r>
        <w:rPr>
          <w:color w:val="009900"/>
        </w:rPr>
        <w:t>open sidebar panel</w:t>
      </w:r>
    </w:p>
    <w:p w14:paraId="1BF72BEF" w14:textId="77777777" w:rsidR="00E34220" w:rsidRDefault="00E34220">
      <w:pPr>
        <w:pStyle w:val="HTMLPreformatted"/>
        <w:divId w:val="287200323"/>
      </w:pPr>
      <w:r>
        <w:t xml:space="preserve">                        </w:t>
      </w:r>
    </w:p>
    <w:p w14:paraId="745D2D56" w14:textId="77777777" w:rsidR="00E34220" w:rsidRDefault="00E34220">
      <w:pPr>
        <w:pStyle w:val="HTMLPreformatted"/>
        <w:divId w:val="287200323"/>
      </w:pPr>
    </w:p>
    <w:p w14:paraId="35A14151" w14:textId="77777777" w:rsidR="00E34220" w:rsidRDefault="00E34220">
      <w:pPr>
        <w:pStyle w:val="HTMLPreformatted"/>
        <w:divId w:val="287200323"/>
      </w:pPr>
      <w:r>
        <w:t xml:space="preserve">                    </w:t>
      </w:r>
      <w:r>
        <w:rPr>
          <w:i/>
          <w:iCs/>
          <w:color w:val="009900"/>
        </w:rPr>
        <w:t>#</w:t>
      </w:r>
      <w:r>
        <w:t xml:space="preserve"> </w:t>
      </w:r>
    </w:p>
    <w:p w14:paraId="06538AAF" w14:textId="77777777" w:rsidR="00E34220" w:rsidRDefault="00E34220">
      <w:pPr>
        <w:pStyle w:val="HTMLPreformatted"/>
        <w:divId w:val="287200323"/>
      </w:pPr>
      <w:r>
        <w:t xml:space="preserve">                    </w:t>
      </w:r>
      <w:r>
        <w:rPr>
          <w:color w:val="009900"/>
        </w:rPr>
        <w:t>input type numeric</w:t>
      </w:r>
    </w:p>
    <w:p w14:paraId="4DFC0F46" w14:textId="77777777" w:rsidR="00E34220" w:rsidRDefault="00E34220">
      <w:pPr>
        <w:pStyle w:val="HTMLPreformatted"/>
        <w:divId w:val="287200323"/>
      </w:pPr>
      <w:r>
        <w:t xml:space="preserve">                        </w:t>
      </w:r>
    </w:p>
    <w:p w14:paraId="59E2D701" w14:textId="77777777" w:rsidR="00E34220" w:rsidRDefault="00E34220">
      <w:pPr>
        <w:pStyle w:val="HTMLPreformatted"/>
        <w:divId w:val="287200323"/>
      </w:pPr>
      <w:r>
        <w:t xml:space="preserve">                    </w:t>
      </w:r>
      <w:r>
        <w:rPr>
          <w:color w:val="000000"/>
        </w:rPr>
        <w:t>numericInput(inputId =</w:t>
      </w:r>
      <w:r>
        <w:t xml:space="preserve"> </w:t>
      </w:r>
    </w:p>
    <w:p w14:paraId="6E5F34C0" w14:textId="77777777" w:rsidR="00E34220" w:rsidRDefault="00E34220">
      <w:pPr>
        <w:pStyle w:val="HTMLPreformatted"/>
        <w:divId w:val="287200323"/>
      </w:pPr>
      <w:r>
        <w:t xml:space="preserve">                    </w:t>
      </w:r>
      <w:r>
        <w:rPr>
          <w:color w:val="9400D1"/>
        </w:rPr>
        <w:t>"SI</w:t>
      </w:r>
    </w:p>
    <w:p w14:paraId="55779F76" w14:textId="77777777" w:rsidR="00E34220" w:rsidRDefault="00E34220">
      <w:pPr>
        <w:pStyle w:val="HTMLPreformatted"/>
        <w:divId w:val="287200323"/>
      </w:pPr>
      <w:r>
        <w:t xml:space="preserve">                    </w:t>
      </w:r>
      <w:r>
        <w:rPr>
          <w:color w:val="000000"/>
        </w:rPr>
        <w:t>_</w:t>
      </w:r>
    </w:p>
    <w:p w14:paraId="692D597E" w14:textId="77777777" w:rsidR="00E34220" w:rsidRDefault="00E34220">
      <w:pPr>
        <w:pStyle w:val="HTMLPreformatted"/>
        <w:divId w:val="287200323"/>
      </w:pPr>
      <w:r>
        <w:t xml:space="preserve">                    </w:t>
      </w:r>
      <w:r>
        <w:rPr>
          <w:color w:val="9400D1"/>
        </w:rPr>
        <w:t>c</w:t>
      </w:r>
    </w:p>
    <w:p w14:paraId="0BCF18A2" w14:textId="77777777" w:rsidR="00E34220" w:rsidRDefault="00E34220">
      <w:pPr>
        <w:pStyle w:val="HTMLPreformatted"/>
        <w:divId w:val="287200323"/>
      </w:pPr>
      <w:r>
        <w:t xml:space="preserve">                    </w:t>
      </w:r>
      <w:r>
        <w:rPr>
          <w:color w:val="000000"/>
        </w:rPr>
        <w:t>_</w:t>
      </w:r>
    </w:p>
    <w:p w14:paraId="22F0BADF" w14:textId="77777777" w:rsidR="00E34220" w:rsidRDefault="00E34220">
      <w:pPr>
        <w:pStyle w:val="HTMLPreformatted"/>
        <w:divId w:val="287200323"/>
      </w:pPr>
      <w:r>
        <w:t xml:space="preserve">                    </w:t>
      </w:r>
      <w:r>
        <w:rPr>
          <w:color w:val="9400D1"/>
        </w:rPr>
        <w:t>Trt"</w:t>
      </w:r>
    </w:p>
    <w:p w14:paraId="083DC373" w14:textId="77777777" w:rsidR="00E34220" w:rsidRDefault="00E34220">
      <w:pPr>
        <w:pStyle w:val="HTMLPreformatted"/>
        <w:divId w:val="287200323"/>
      </w:pPr>
      <w:r>
        <w:t xml:space="preserve">                    </w:t>
      </w:r>
      <w:r>
        <w:rPr>
          <w:color w:val="000000"/>
        </w:rPr>
        <w:t>,</w:t>
      </w:r>
      <w:r>
        <w:tab/>
      </w:r>
    </w:p>
    <w:p w14:paraId="447FBC5D" w14:textId="77777777" w:rsidR="00E34220" w:rsidRDefault="00E34220">
      <w:pPr>
        <w:pStyle w:val="HTMLPreformatted"/>
        <w:divId w:val="287200323"/>
      </w:pPr>
      <w:r>
        <w:t xml:space="preserve">                 </w:t>
      </w:r>
    </w:p>
    <w:p w14:paraId="736A0E5A" w14:textId="77777777" w:rsidR="00E34220" w:rsidRDefault="00E34220">
      <w:pPr>
        <w:pStyle w:val="HTMLPreformatted"/>
        <w:divId w:val="287200323"/>
      </w:pPr>
      <w:r>
        <w:t xml:space="preserve">                    </w:t>
      </w:r>
      <w:r>
        <w:rPr>
          <w:color w:val="000000"/>
        </w:rPr>
        <w:t>label =</w:t>
      </w:r>
      <w:r>
        <w:t xml:space="preserve"> </w:t>
      </w:r>
    </w:p>
    <w:p w14:paraId="46B59957" w14:textId="77777777" w:rsidR="00E34220" w:rsidRDefault="00E34220">
      <w:pPr>
        <w:pStyle w:val="HTMLPreformatted"/>
        <w:divId w:val="287200323"/>
      </w:pPr>
      <w:r>
        <w:t xml:space="preserve">                    </w:t>
      </w:r>
      <w:r>
        <w:rPr>
          <w:color w:val="9400D1"/>
        </w:rPr>
        <w:t>"Treatment Cost"</w:t>
      </w:r>
    </w:p>
    <w:p w14:paraId="3FC8882E" w14:textId="77777777" w:rsidR="00E34220" w:rsidRDefault="00E34220">
      <w:pPr>
        <w:pStyle w:val="HTMLPreformatted"/>
        <w:divId w:val="287200323"/>
      </w:pPr>
      <w:r>
        <w:t xml:space="preserve">                    </w:t>
      </w:r>
      <w:r>
        <w:rPr>
          <w:color w:val="000000"/>
        </w:rPr>
        <w:t>,</w:t>
      </w:r>
    </w:p>
    <w:p w14:paraId="0B1D23EE" w14:textId="77777777" w:rsidR="00E34220" w:rsidRDefault="00E34220">
      <w:pPr>
        <w:pStyle w:val="HTMLPreformatted"/>
        <w:divId w:val="287200323"/>
      </w:pPr>
      <w:r>
        <w:t xml:space="preserve">                                     </w:t>
      </w:r>
    </w:p>
    <w:p w14:paraId="77F8256B" w14:textId="77777777" w:rsidR="00E34220" w:rsidRDefault="00E34220">
      <w:pPr>
        <w:pStyle w:val="HTMLPreformatted"/>
        <w:divId w:val="287200323"/>
      </w:pPr>
      <w:r>
        <w:t xml:space="preserve">                    </w:t>
      </w:r>
      <w:r>
        <w:rPr>
          <w:color w:val="000000"/>
        </w:rPr>
        <w:t>value = 200,</w:t>
      </w:r>
    </w:p>
    <w:p w14:paraId="05C07069" w14:textId="77777777" w:rsidR="00E34220" w:rsidRDefault="00E34220">
      <w:pPr>
        <w:pStyle w:val="HTMLPreformatted"/>
        <w:divId w:val="287200323"/>
      </w:pPr>
      <w:r>
        <w:t xml:space="preserve">                                     </w:t>
      </w:r>
    </w:p>
    <w:p w14:paraId="42A52D68" w14:textId="77777777" w:rsidR="00E34220" w:rsidRDefault="00E34220">
      <w:pPr>
        <w:pStyle w:val="HTMLPreformatted"/>
        <w:divId w:val="287200323"/>
      </w:pPr>
      <w:r>
        <w:t xml:space="preserve">                    </w:t>
      </w:r>
      <w:r>
        <w:rPr>
          <w:color w:val="000000"/>
        </w:rPr>
        <w:t>min</w:t>
      </w:r>
      <w:r>
        <w:t xml:space="preserve"> </w:t>
      </w:r>
    </w:p>
    <w:p w14:paraId="55CBD0A3" w14:textId="77777777" w:rsidR="00E34220" w:rsidRDefault="00E34220">
      <w:pPr>
        <w:pStyle w:val="HTMLPreformatted"/>
        <w:divId w:val="287200323"/>
      </w:pPr>
      <w:r>
        <w:t xml:space="preserve">                    </w:t>
      </w:r>
      <w:r>
        <w:rPr>
          <w:color w:val="000000"/>
        </w:rPr>
        <w:t>= 0,</w:t>
      </w:r>
    </w:p>
    <w:p w14:paraId="070FDF99" w14:textId="77777777" w:rsidR="00E34220" w:rsidRDefault="00E34220">
      <w:pPr>
        <w:pStyle w:val="HTMLPreformatted"/>
        <w:divId w:val="287200323"/>
      </w:pPr>
      <w:r>
        <w:t xml:space="preserve">                                     </w:t>
      </w:r>
    </w:p>
    <w:p w14:paraId="0701B705" w14:textId="77777777" w:rsidR="00E34220" w:rsidRDefault="00E34220">
      <w:pPr>
        <w:pStyle w:val="HTMLPreformatted"/>
        <w:divId w:val="287200323"/>
      </w:pPr>
      <w:r>
        <w:t xml:space="preserve">                    </w:t>
      </w:r>
      <w:r>
        <w:rPr>
          <w:color w:val="000000"/>
        </w:rPr>
        <w:t>max</w:t>
      </w:r>
      <w:r>
        <w:t xml:space="preserve"> </w:t>
      </w:r>
    </w:p>
    <w:p w14:paraId="67D6E466" w14:textId="77777777" w:rsidR="00E34220" w:rsidRDefault="00E34220">
      <w:pPr>
        <w:pStyle w:val="HTMLPreformatted"/>
        <w:divId w:val="287200323"/>
      </w:pPr>
      <w:r>
        <w:t xml:space="preserve">                    </w:t>
      </w:r>
      <w:r>
        <w:rPr>
          <w:color w:val="000000"/>
        </w:rPr>
        <w:t>= 400),</w:t>
      </w:r>
    </w:p>
    <w:p w14:paraId="3A0515FD" w14:textId="77777777" w:rsidR="00E34220" w:rsidRDefault="00E34220">
      <w:pPr>
        <w:pStyle w:val="HTMLPreformatted"/>
        <w:divId w:val="287200323"/>
      </w:pPr>
      <w:r>
        <w:t xml:space="preserve">                                     </w:t>
      </w:r>
    </w:p>
    <w:p w14:paraId="70296B31" w14:textId="77777777" w:rsidR="00E34220" w:rsidRDefault="00E34220">
      <w:pPr>
        <w:pStyle w:val="HTMLPreformatted"/>
        <w:divId w:val="287200323"/>
      </w:pPr>
      <w:r>
        <w:t xml:space="preserve">    </w:t>
      </w:r>
    </w:p>
    <w:p w14:paraId="0002204E" w14:textId="77777777" w:rsidR="00E34220" w:rsidRDefault="00E34220">
      <w:pPr>
        <w:pStyle w:val="HTMLPreformatted"/>
        <w:divId w:val="287200323"/>
      </w:pPr>
      <w:r>
        <w:t xml:space="preserve">                    </w:t>
      </w:r>
      <w:r>
        <w:rPr>
          <w:color w:val="000000"/>
        </w:rPr>
        <w:t>numericInput(inputId =</w:t>
      </w:r>
      <w:r>
        <w:t xml:space="preserve"> </w:t>
      </w:r>
    </w:p>
    <w:p w14:paraId="6C9DFA38" w14:textId="77777777" w:rsidR="00E34220" w:rsidRDefault="00E34220">
      <w:pPr>
        <w:pStyle w:val="HTMLPreformatted"/>
        <w:divId w:val="287200323"/>
      </w:pPr>
      <w:r>
        <w:lastRenderedPageBreak/>
        <w:t xml:space="preserve">                    </w:t>
      </w:r>
      <w:r>
        <w:rPr>
          <w:color w:val="9400D1"/>
        </w:rPr>
        <w:t>"SI</w:t>
      </w:r>
    </w:p>
    <w:p w14:paraId="039524CB" w14:textId="77777777" w:rsidR="00E34220" w:rsidRPr="005F255D" w:rsidRDefault="00E34220">
      <w:pPr>
        <w:pStyle w:val="HTMLPreformatted"/>
        <w:divId w:val="287200323"/>
        <w:rPr>
          <w:lang w:val="de-DE"/>
          <w:rPrChange w:id="173" w:author="Paul Schneider" w:date="2020-07-22T01:12:00Z">
            <w:rPr/>
          </w:rPrChange>
        </w:rPr>
      </w:pPr>
      <w:r>
        <w:t xml:space="preserve">                    </w:t>
      </w:r>
      <w:r w:rsidRPr="005F255D">
        <w:rPr>
          <w:color w:val="000000"/>
          <w:lang w:val="de-DE"/>
          <w:rPrChange w:id="174" w:author="Paul Schneider" w:date="2020-07-22T01:12:00Z">
            <w:rPr>
              <w:color w:val="000000"/>
            </w:rPr>
          </w:rPrChange>
        </w:rPr>
        <w:t>_</w:t>
      </w:r>
    </w:p>
    <w:p w14:paraId="0BB1371F" w14:textId="77777777" w:rsidR="00E34220" w:rsidRPr="005F255D" w:rsidRDefault="00E34220">
      <w:pPr>
        <w:pStyle w:val="HTMLPreformatted"/>
        <w:divId w:val="287200323"/>
        <w:rPr>
          <w:lang w:val="de-DE"/>
          <w:rPrChange w:id="175" w:author="Paul Schneider" w:date="2020-07-22T01:12:00Z">
            <w:rPr/>
          </w:rPrChange>
        </w:rPr>
      </w:pPr>
      <w:r w:rsidRPr="005F255D">
        <w:rPr>
          <w:lang w:val="de-DE"/>
          <w:rPrChange w:id="176" w:author="Paul Schneider" w:date="2020-07-22T01:12:00Z">
            <w:rPr/>
          </w:rPrChange>
        </w:rPr>
        <w:t xml:space="preserve">                    </w:t>
      </w:r>
      <w:r w:rsidRPr="005F255D">
        <w:rPr>
          <w:color w:val="9400D1"/>
          <w:lang w:val="de-DE"/>
          <w:rPrChange w:id="177" w:author="Paul Schneider" w:date="2020-07-22T01:12:00Z">
            <w:rPr>
              <w:color w:val="9400D1"/>
            </w:rPr>
          </w:rPrChange>
        </w:rPr>
        <w:t>n</w:t>
      </w:r>
    </w:p>
    <w:p w14:paraId="289C5CA8" w14:textId="77777777" w:rsidR="00E34220" w:rsidRPr="005F255D" w:rsidRDefault="00E34220">
      <w:pPr>
        <w:pStyle w:val="HTMLPreformatted"/>
        <w:divId w:val="287200323"/>
        <w:rPr>
          <w:lang w:val="de-DE"/>
          <w:rPrChange w:id="178" w:author="Paul Schneider" w:date="2020-07-22T01:12:00Z">
            <w:rPr/>
          </w:rPrChange>
        </w:rPr>
      </w:pPr>
      <w:r w:rsidRPr="005F255D">
        <w:rPr>
          <w:lang w:val="de-DE"/>
          <w:rPrChange w:id="179" w:author="Paul Schneider" w:date="2020-07-22T01:12:00Z">
            <w:rPr/>
          </w:rPrChange>
        </w:rPr>
        <w:t xml:space="preserve">                    </w:t>
      </w:r>
      <w:r w:rsidRPr="005F255D">
        <w:rPr>
          <w:color w:val="000000"/>
          <w:lang w:val="de-DE"/>
          <w:rPrChange w:id="180" w:author="Paul Schneider" w:date="2020-07-22T01:12:00Z">
            <w:rPr>
              <w:color w:val="000000"/>
            </w:rPr>
          </w:rPrChange>
        </w:rPr>
        <w:t>_</w:t>
      </w:r>
    </w:p>
    <w:p w14:paraId="119B5BF2" w14:textId="77777777" w:rsidR="00E34220" w:rsidRPr="005F255D" w:rsidRDefault="00E34220">
      <w:pPr>
        <w:pStyle w:val="HTMLPreformatted"/>
        <w:divId w:val="287200323"/>
        <w:rPr>
          <w:lang w:val="de-DE"/>
          <w:rPrChange w:id="181" w:author="Paul Schneider" w:date="2020-07-22T01:12:00Z">
            <w:rPr/>
          </w:rPrChange>
        </w:rPr>
      </w:pPr>
      <w:r w:rsidRPr="005F255D">
        <w:rPr>
          <w:lang w:val="de-DE"/>
          <w:rPrChange w:id="182" w:author="Paul Schneider" w:date="2020-07-22T01:12:00Z">
            <w:rPr/>
          </w:rPrChange>
        </w:rPr>
        <w:t xml:space="preserve">                    </w:t>
      </w:r>
      <w:r w:rsidRPr="005F255D">
        <w:rPr>
          <w:color w:val="9400D1"/>
          <w:lang w:val="de-DE"/>
          <w:rPrChange w:id="183" w:author="Paul Schneider" w:date="2020-07-22T01:12:00Z">
            <w:rPr>
              <w:color w:val="9400D1"/>
            </w:rPr>
          </w:rPrChange>
        </w:rPr>
        <w:t>sim"</w:t>
      </w:r>
    </w:p>
    <w:p w14:paraId="10230E43" w14:textId="77777777" w:rsidR="00E34220" w:rsidRPr="005F255D" w:rsidRDefault="00E34220">
      <w:pPr>
        <w:pStyle w:val="HTMLPreformatted"/>
        <w:divId w:val="287200323"/>
        <w:rPr>
          <w:lang w:val="de-DE"/>
          <w:rPrChange w:id="184" w:author="Paul Schneider" w:date="2020-07-22T01:12:00Z">
            <w:rPr/>
          </w:rPrChange>
        </w:rPr>
      </w:pPr>
      <w:r w:rsidRPr="005F255D">
        <w:rPr>
          <w:lang w:val="de-DE"/>
          <w:rPrChange w:id="185" w:author="Paul Schneider" w:date="2020-07-22T01:12:00Z">
            <w:rPr/>
          </w:rPrChange>
        </w:rPr>
        <w:t xml:space="preserve">                    </w:t>
      </w:r>
      <w:r w:rsidRPr="005F255D">
        <w:rPr>
          <w:color w:val="000000"/>
          <w:lang w:val="de-DE"/>
          <w:rPrChange w:id="186" w:author="Paul Schneider" w:date="2020-07-22T01:12:00Z">
            <w:rPr>
              <w:color w:val="000000"/>
            </w:rPr>
          </w:rPrChange>
        </w:rPr>
        <w:t>,</w:t>
      </w:r>
    </w:p>
    <w:p w14:paraId="2BE6CE6C" w14:textId="77777777" w:rsidR="00E34220" w:rsidRPr="005F255D" w:rsidRDefault="00E34220">
      <w:pPr>
        <w:pStyle w:val="HTMLPreformatted"/>
        <w:divId w:val="287200323"/>
        <w:rPr>
          <w:lang w:val="de-DE"/>
          <w:rPrChange w:id="187" w:author="Paul Schneider" w:date="2020-07-22T01:12:00Z">
            <w:rPr/>
          </w:rPrChange>
        </w:rPr>
      </w:pPr>
      <w:r w:rsidRPr="005F255D">
        <w:rPr>
          <w:lang w:val="de-DE"/>
          <w:rPrChange w:id="188" w:author="Paul Schneider" w:date="2020-07-22T01:12:00Z">
            <w:rPr/>
          </w:rPrChange>
        </w:rPr>
        <w:t xml:space="preserve">                                     </w:t>
      </w:r>
    </w:p>
    <w:p w14:paraId="5089D3E9" w14:textId="77777777" w:rsidR="00E34220" w:rsidRPr="005F255D" w:rsidRDefault="00E34220">
      <w:pPr>
        <w:pStyle w:val="HTMLPreformatted"/>
        <w:divId w:val="287200323"/>
        <w:rPr>
          <w:lang w:val="de-DE"/>
          <w:rPrChange w:id="189" w:author="Paul Schneider" w:date="2020-07-22T01:12:00Z">
            <w:rPr/>
          </w:rPrChange>
        </w:rPr>
      </w:pPr>
      <w:r w:rsidRPr="005F255D">
        <w:rPr>
          <w:lang w:val="de-DE"/>
          <w:rPrChange w:id="190" w:author="Paul Schneider" w:date="2020-07-22T01:12:00Z">
            <w:rPr/>
          </w:rPrChange>
        </w:rPr>
        <w:t xml:space="preserve">                    </w:t>
      </w:r>
      <w:r w:rsidRPr="005F255D">
        <w:rPr>
          <w:color w:val="000000"/>
          <w:lang w:val="de-DE"/>
          <w:rPrChange w:id="191" w:author="Paul Schneider" w:date="2020-07-22T01:12:00Z">
            <w:rPr>
              <w:color w:val="000000"/>
            </w:rPr>
          </w:rPrChange>
        </w:rPr>
        <w:t>label =</w:t>
      </w:r>
      <w:r w:rsidRPr="005F255D">
        <w:rPr>
          <w:lang w:val="de-DE"/>
          <w:rPrChange w:id="192" w:author="Paul Schneider" w:date="2020-07-22T01:12:00Z">
            <w:rPr/>
          </w:rPrChange>
        </w:rPr>
        <w:t xml:space="preserve"> </w:t>
      </w:r>
    </w:p>
    <w:p w14:paraId="529360D8" w14:textId="77777777" w:rsidR="00E34220" w:rsidRPr="005F255D" w:rsidRDefault="00E34220">
      <w:pPr>
        <w:pStyle w:val="HTMLPreformatted"/>
        <w:divId w:val="287200323"/>
        <w:rPr>
          <w:lang w:val="de-DE"/>
          <w:rPrChange w:id="193" w:author="Paul Schneider" w:date="2020-07-22T01:12:00Z">
            <w:rPr/>
          </w:rPrChange>
        </w:rPr>
      </w:pPr>
      <w:r w:rsidRPr="005F255D">
        <w:rPr>
          <w:lang w:val="de-DE"/>
          <w:rPrChange w:id="194" w:author="Paul Schneider" w:date="2020-07-22T01:12:00Z">
            <w:rPr/>
          </w:rPrChange>
        </w:rPr>
        <w:t xml:space="preserve">                    </w:t>
      </w:r>
      <w:r w:rsidRPr="005F255D">
        <w:rPr>
          <w:color w:val="9400D1"/>
          <w:lang w:val="de-DE"/>
          <w:rPrChange w:id="195" w:author="Paul Schneider" w:date="2020-07-22T01:12:00Z">
            <w:rPr>
              <w:color w:val="9400D1"/>
            </w:rPr>
          </w:rPrChange>
        </w:rPr>
        <w:t>"PSA runs"</w:t>
      </w:r>
    </w:p>
    <w:p w14:paraId="7AF71814" w14:textId="77777777" w:rsidR="00E34220" w:rsidRDefault="00E34220">
      <w:pPr>
        <w:pStyle w:val="HTMLPreformatted"/>
        <w:divId w:val="287200323"/>
      </w:pPr>
      <w:r w:rsidRPr="005F255D">
        <w:rPr>
          <w:lang w:val="de-DE"/>
          <w:rPrChange w:id="196" w:author="Paul Schneider" w:date="2020-07-22T01:12:00Z">
            <w:rPr/>
          </w:rPrChange>
        </w:rPr>
        <w:t xml:space="preserve">                    </w:t>
      </w:r>
      <w:r>
        <w:rPr>
          <w:color w:val="000000"/>
        </w:rPr>
        <w:t>,</w:t>
      </w:r>
    </w:p>
    <w:p w14:paraId="7463C0C2" w14:textId="77777777" w:rsidR="00E34220" w:rsidRDefault="00E34220">
      <w:pPr>
        <w:pStyle w:val="HTMLPreformatted"/>
        <w:divId w:val="287200323"/>
      </w:pPr>
      <w:r>
        <w:t xml:space="preserve">                                     </w:t>
      </w:r>
    </w:p>
    <w:p w14:paraId="31E6B84E" w14:textId="77777777" w:rsidR="00E34220" w:rsidRDefault="00E34220">
      <w:pPr>
        <w:pStyle w:val="HTMLPreformatted"/>
        <w:divId w:val="287200323"/>
      </w:pPr>
      <w:r>
        <w:t xml:space="preserve">                    </w:t>
      </w:r>
      <w:r>
        <w:rPr>
          <w:color w:val="000000"/>
        </w:rPr>
        <w:t>value = 1000,</w:t>
      </w:r>
    </w:p>
    <w:p w14:paraId="7B395C7A" w14:textId="77777777" w:rsidR="00E34220" w:rsidRDefault="00E34220">
      <w:pPr>
        <w:pStyle w:val="HTMLPreformatted"/>
        <w:divId w:val="287200323"/>
      </w:pPr>
      <w:r>
        <w:t xml:space="preserve">                                     </w:t>
      </w:r>
    </w:p>
    <w:p w14:paraId="629DB3D9" w14:textId="77777777" w:rsidR="00E34220" w:rsidRDefault="00E34220">
      <w:pPr>
        <w:pStyle w:val="HTMLPreformatted"/>
        <w:divId w:val="287200323"/>
      </w:pPr>
      <w:r>
        <w:t xml:space="preserve">                    </w:t>
      </w:r>
      <w:r>
        <w:rPr>
          <w:color w:val="000000"/>
        </w:rPr>
        <w:t>min</w:t>
      </w:r>
      <w:r>
        <w:t xml:space="preserve"> </w:t>
      </w:r>
    </w:p>
    <w:p w14:paraId="57096BAA" w14:textId="77777777" w:rsidR="00E34220" w:rsidRDefault="00E34220">
      <w:pPr>
        <w:pStyle w:val="HTMLPreformatted"/>
        <w:divId w:val="287200323"/>
      </w:pPr>
      <w:r>
        <w:t xml:space="preserve">                    </w:t>
      </w:r>
      <w:r>
        <w:rPr>
          <w:color w:val="000000"/>
        </w:rPr>
        <w:t>= 0,</w:t>
      </w:r>
    </w:p>
    <w:p w14:paraId="1F743ED0" w14:textId="77777777" w:rsidR="00E34220" w:rsidRDefault="00E34220">
      <w:pPr>
        <w:pStyle w:val="HTMLPreformatted"/>
        <w:divId w:val="287200323"/>
      </w:pPr>
      <w:r>
        <w:t xml:space="preserve">                                     </w:t>
      </w:r>
    </w:p>
    <w:p w14:paraId="499A742C" w14:textId="77777777" w:rsidR="00E34220" w:rsidRDefault="00E34220">
      <w:pPr>
        <w:pStyle w:val="HTMLPreformatted"/>
        <w:divId w:val="287200323"/>
      </w:pPr>
      <w:r>
        <w:t xml:space="preserve">                    </w:t>
      </w:r>
      <w:r>
        <w:rPr>
          <w:color w:val="000000"/>
        </w:rPr>
        <w:t>max</w:t>
      </w:r>
      <w:r>
        <w:t xml:space="preserve"> </w:t>
      </w:r>
    </w:p>
    <w:p w14:paraId="4567A82E" w14:textId="77777777" w:rsidR="00E34220" w:rsidRDefault="00E34220">
      <w:pPr>
        <w:pStyle w:val="HTMLPreformatted"/>
        <w:divId w:val="287200323"/>
      </w:pPr>
      <w:r>
        <w:t xml:space="preserve">                    </w:t>
      </w:r>
      <w:r>
        <w:rPr>
          <w:color w:val="000000"/>
        </w:rPr>
        <w:t>= 400),</w:t>
      </w:r>
    </w:p>
    <w:p w14:paraId="34ABD1A4" w14:textId="77777777" w:rsidR="00E34220" w:rsidRDefault="00E34220">
      <w:pPr>
        <w:pStyle w:val="HTMLPreformatted"/>
        <w:divId w:val="287200323"/>
      </w:pPr>
      <w:r>
        <w:t xml:space="preserve">                                     </w:t>
      </w:r>
    </w:p>
    <w:p w14:paraId="3E964DC1" w14:textId="77777777" w:rsidR="00E34220" w:rsidRDefault="00E34220">
      <w:pPr>
        <w:pStyle w:val="HTMLPreformatted"/>
        <w:divId w:val="287200323"/>
      </w:pPr>
    </w:p>
    <w:p w14:paraId="2731C267" w14:textId="77777777" w:rsidR="00E34220" w:rsidRDefault="00E34220">
      <w:pPr>
        <w:pStyle w:val="HTMLPreformatted"/>
        <w:divId w:val="287200323"/>
      </w:pPr>
      <w:r>
        <w:t xml:space="preserve">                    </w:t>
      </w:r>
      <w:r>
        <w:rPr>
          <w:i/>
          <w:iCs/>
          <w:color w:val="009900"/>
        </w:rPr>
        <w:t>#</w:t>
      </w:r>
      <w:r>
        <w:t xml:space="preserve"> </w:t>
      </w:r>
    </w:p>
    <w:p w14:paraId="3AFBA25D" w14:textId="77777777" w:rsidR="00E34220" w:rsidRDefault="00E34220">
      <w:pPr>
        <w:pStyle w:val="HTMLPreformatted"/>
        <w:divId w:val="287200323"/>
      </w:pPr>
      <w:r>
        <w:t xml:space="preserve">                    </w:t>
      </w:r>
      <w:r>
        <w:rPr>
          <w:color w:val="009900"/>
        </w:rPr>
        <w:t>input type slider</w:t>
      </w:r>
    </w:p>
    <w:p w14:paraId="6290A56C" w14:textId="77777777" w:rsidR="00E34220" w:rsidRDefault="00E34220">
      <w:pPr>
        <w:pStyle w:val="HTMLPreformatted"/>
        <w:divId w:val="287200323"/>
      </w:pPr>
      <w:r>
        <w:t xml:space="preserve">                        </w:t>
      </w:r>
    </w:p>
    <w:p w14:paraId="6226FFB1" w14:textId="77777777" w:rsidR="00E34220" w:rsidRDefault="00E34220">
      <w:pPr>
        <w:pStyle w:val="HTMLPreformatted"/>
        <w:divId w:val="287200323"/>
      </w:pPr>
      <w:r>
        <w:t xml:space="preserve">                    </w:t>
      </w:r>
      <w:r>
        <w:rPr>
          <w:color w:val="000000"/>
        </w:rPr>
        <w:t>sliderInput(inputId =</w:t>
      </w:r>
      <w:r>
        <w:t xml:space="preserve"> </w:t>
      </w:r>
    </w:p>
    <w:p w14:paraId="0D2C12E1" w14:textId="77777777" w:rsidR="00E34220" w:rsidRDefault="00E34220">
      <w:pPr>
        <w:pStyle w:val="HTMLPreformatted"/>
        <w:divId w:val="287200323"/>
      </w:pPr>
      <w:r>
        <w:t xml:space="preserve">                    </w:t>
      </w:r>
      <w:r>
        <w:rPr>
          <w:color w:val="9400D1"/>
        </w:rPr>
        <w:t>"SI</w:t>
      </w:r>
    </w:p>
    <w:p w14:paraId="6EDCF297" w14:textId="77777777" w:rsidR="00E34220" w:rsidRDefault="00E34220">
      <w:pPr>
        <w:pStyle w:val="HTMLPreformatted"/>
        <w:divId w:val="287200323"/>
      </w:pPr>
      <w:r>
        <w:t xml:space="preserve">                    </w:t>
      </w:r>
      <w:r>
        <w:rPr>
          <w:color w:val="000000"/>
        </w:rPr>
        <w:t>_</w:t>
      </w:r>
    </w:p>
    <w:p w14:paraId="2D53752E" w14:textId="77777777" w:rsidR="00E34220" w:rsidRDefault="00E34220">
      <w:pPr>
        <w:pStyle w:val="HTMLPreformatted"/>
        <w:divId w:val="287200323"/>
      </w:pPr>
      <w:r>
        <w:t xml:space="preserve">                    </w:t>
      </w:r>
      <w:r>
        <w:rPr>
          <w:color w:val="9400D1"/>
        </w:rPr>
        <w:t>n</w:t>
      </w:r>
    </w:p>
    <w:p w14:paraId="75C335F5" w14:textId="77777777" w:rsidR="00E34220" w:rsidRDefault="00E34220">
      <w:pPr>
        <w:pStyle w:val="HTMLPreformatted"/>
        <w:divId w:val="287200323"/>
      </w:pPr>
      <w:r>
        <w:t xml:space="preserve">                    </w:t>
      </w:r>
      <w:r>
        <w:rPr>
          <w:color w:val="000000"/>
        </w:rPr>
        <w:t>_</w:t>
      </w:r>
    </w:p>
    <w:p w14:paraId="5CF9E672" w14:textId="77777777" w:rsidR="00E34220" w:rsidRDefault="00E34220">
      <w:pPr>
        <w:pStyle w:val="HTMLPreformatted"/>
        <w:divId w:val="287200323"/>
      </w:pPr>
      <w:r>
        <w:t xml:space="preserve">                    </w:t>
      </w:r>
      <w:r>
        <w:rPr>
          <w:color w:val="9400D1"/>
        </w:rPr>
        <w:t>age</w:t>
      </w:r>
    </w:p>
    <w:p w14:paraId="7A0A99B9" w14:textId="77777777" w:rsidR="00E34220" w:rsidRDefault="00E34220">
      <w:pPr>
        <w:pStyle w:val="HTMLPreformatted"/>
        <w:divId w:val="287200323"/>
      </w:pPr>
      <w:r>
        <w:t xml:space="preserve">                    </w:t>
      </w:r>
      <w:r>
        <w:rPr>
          <w:color w:val="000000"/>
        </w:rPr>
        <w:t>_</w:t>
      </w:r>
    </w:p>
    <w:p w14:paraId="03B84725" w14:textId="77777777" w:rsidR="00E34220" w:rsidRDefault="00E34220">
      <w:pPr>
        <w:pStyle w:val="HTMLPreformatted"/>
        <w:divId w:val="287200323"/>
      </w:pPr>
      <w:r>
        <w:t xml:space="preserve">                    </w:t>
      </w:r>
      <w:r>
        <w:rPr>
          <w:color w:val="9400D1"/>
        </w:rPr>
        <w:t>init"</w:t>
      </w:r>
    </w:p>
    <w:p w14:paraId="4F8E1083" w14:textId="77777777" w:rsidR="00E34220" w:rsidRDefault="00E34220">
      <w:pPr>
        <w:pStyle w:val="HTMLPreformatted"/>
        <w:divId w:val="287200323"/>
      </w:pPr>
      <w:r>
        <w:t xml:space="preserve">                    </w:t>
      </w:r>
      <w:r>
        <w:rPr>
          <w:color w:val="000000"/>
        </w:rPr>
        <w:t>,</w:t>
      </w:r>
    </w:p>
    <w:p w14:paraId="181C42AA" w14:textId="77777777" w:rsidR="00E34220" w:rsidRDefault="00E34220">
      <w:pPr>
        <w:pStyle w:val="HTMLPreformatted"/>
        <w:divId w:val="287200323"/>
      </w:pPr>
      <w:r>
        <w:t xml:space="preserve">                                    </w:t>
      </w:r>
    </w:p>
    <w:p w14:paraId="0F363BC4" w14:textId="77777777" w:rsidR="00E34220" w:rsidRDefault="00E34220">
      <w:pPr>
        <w:pStyle w:val="HTMLPreformatted"/>
        <w:divId w:val="287200323"/>
      </w:pPr>
      <w:r>
        <w:t xml:space="preserve">                    </w:t>
      </w:r>
      <w:r>
        <w:rPr>
          <w:color w:val="000000"/>
        </w:rPr>
        <w:t>label =</w:t>
      </w:r>
      <w:r>
        <w:t xml:space="preserve"> </w:t>
      </w:r>
    </w:p>
    <w:p w14:paraId="2E9F9709" w14:textId="77777777" w:rsidR="00E34220" w:rsidRDefault="00E34220">
      <w:pPr>
        <w:pStyle w:val="HTMLPreformatted"/>
        <w:divId w:val="287200323"/>
      </w:pPr>
      <w:r>
        <w:t xml:space="preserve">                    </w:t>
      </w:r>
      <w:r>
        <w:rPr>
          <w:color w:val="9400D1"/>
        </w:rPr>
        <w:t>"Initial Age"</w:t>
      </w:r>
    </w:p>
    <w:p w14:paraId="3B71FD07" w14:textId="77777777" w:rsidR="00E34220" w:rsidRDefault="00E34220">
      <w:pPr>
        <w:pStyle w:val="HTMLPreformatted"/>
        <w:divId w:val="287200323"/>
      </w:pPr>
      <w:r>
        <w:t xml:space="preserve">                    </w:t>
      </w:r>
      <w:r>
        <w:rPr>
          <w:color w:val="000000"/>
        </w:rPr>
        <w:t>,</w:t>
      </w:r>
    </w:p>
    <w:p w14:paraId="1F04B755" w14:textId="77777777" w:rsidR="00E34220" w:rsidRDefault="00E34220">
      <w:pPr>
        <w:pStyle w:val="HTMLPreformatted"/>
        <w:divId w:val="287200323"/>
      </w:pPr>
      <w:r>
        <w:t xml:space="preserve">                                    </w:t>
      </w:r>
    </w:p>
    <w:p w14:paraId="12F9FDCA" w14:textId="77777777" w:rsidR="00E34220" w:rsidRDefault="00E34220">
      <w:pPr>
        <w:pStyle w:val="HTMLPreformatted"/>
        <w:divId w:val="287200323"/>
      </w:pPr>
      <w:r>
        <w:t xml:space="preserve">                    </w:t>
      </w:r>
      <w:r>
        <w:rPr>
          <w:color w:val="000000"/>
        </w:rPr>
        <w:t>value = 25,</w:t>
      </w:r>
    </w:p>
    <w:p w14:paraId="1B89F3EB" w14:textId="77777777" w:rsidR="00E34220" w:rsidRDefault="00E34220">
      <w:pPr>
        <w:pStyle w:val="HTMLPreformatted"/>
        <w:divId w:val="287200323"/>
      </w:pPr>
      <w:r>
        <w:t xml:space="preserve">                                    </w:t>
      </w:r>
    </w:p>
    <w:p w14:paraId="165F476E" w14:textId="77777777" w:rsidR="00E34220" w:rsidRDefault="00E34220">
      <w:pPr>
        <w:pStyle w:val="HTMLPreformatted"/>
        <w:divId w:val="287200323"/>
      </w:pPr>
      <w:r>
        <w:t xml:space="preserve">                    </w:t>
      </w:r>
      <w:r>
        <w:rPr>
          <w:color w:val="000000"/>
        </w:rPr>
        <w:t>min</w:t>
      </w:r>
      <w:r>
        <w:t xml:space="preserve"> </w:t>
      </w:r>
    </w:p>
    <w:p w14:paraId="6043FE42" w14:textId="77777777" w:rsidR="00E34220" w:rsidRDefault="00E34220">
      <w:pPr>
        <w:pStyle w:val="HTMLPreformatted"/>
        <w:divId w:val="287200323"/>
      </w:pPr>
      <w:r>
        <w:t xml:space="preserve">                    </w:t>
      </w:r>
      <w:r>
        <w:rPr>
          <w:color w:val="000000"/>
        </w:rPr>
        <w:t>= 10,</w:t>
      </w:r>
    </w:p>
    <w:p w14:paraId="2B7E05C4" w14:textId="77777777" w:rsidR="00E34220" w:rsidRDefault="00E34220">
      <w:pPr>
        <w:pStyle w:val="HTMLPreformatted"/>
        <w:divId w:val="287200323"/>
      </w:pPr>
      <w:r>
        <w:t xml:space="preserve">                                    </w:t>
      </w:r>
    </w:p>
    <w:p w14:paraId="1CAFF73D" w14:textId="77777777" w:rsidR="00E34220" w:rsidRDefault="00E34220">
      <w:pPr>
        <w:pStyle w:val="HTMLPreformatted"/>
        <w:divId w:val="287200323"/>
      </w:pPr>
      <w:r>
        <w:t xml:space="preserve">                    </w:t>
      </w:r>
      <w:r>
        <w:rPr>
          <w:color w:val="000000"/>
        </w:rPr>
        <w:t>max</w:t>
      </w:r>
      <w:r>
        <w:t xml:space="preserve"> </w:t>
      </w:r>
    </w:p>
    <w:p w14:paraId="25AC9A21" w14:textId="77777777" w:rsidR="00E34220" w:rsidRDefault="00E34220">
      <w:pPr>
        <w:pStyle w:val="HTMLPreformatted"/>
        <w:divId w:val="287200323"/>
      </w:pPr>
      <w:r>
        <w:t xml:space="preserve">                    </w:t>
      </w:r>
      <w:r>
        <w:rPr>
          <w:color w:val="000000"/>
        </w:rPr>
        <w:t>= 80),</w:t>
      </w:r>
    </w:p>
    <w:p w14:paraId="69A1BBF4" w14:textId="77777777" w:rsidR="00E34220" w:rsidRDefault="00E34220">
      <w:pPr>
        <w:pStyle w:val="HTMLPreformatted"/>
        <w:divId w:val="287200323"/>
      </w:pPr>
      <w:r>
        <w:t xml:space="preserve">                                    </w:t>
      </w:r>
    </w:p>
    <w:p w14:paraId="7CB462EB" w14:textId="77777777" w:rsidR="00E34220" w:rsidRDefault="00E34220">
      <w:pPr>
        <w:pStyle w:val="HTMLPreformatted"/>
        <w:divId w:val="287200323"/>
      </w:pPr>
    </w:p>
    <w:p w14:paraId="2F43C510" w14:textId="77777777" w:rsidR="00E34220" w:rsidRDefault="00E34220">
      <w:pPr>
        <w:pStyle w:val="HTMLPreformatted"/>
        <w:divId w:val="287200323"/>
      </w:pPr>
      <w:r>
        <w:t xml:space="preserve">                    </w:t>
      </w:r>
      <w:r>
        <w:rPr>
          <w:i/>
          <w:iCs/>
          <w:color w:val="009900"/>
        </w:rPr>
        <w:t>#</w:t>
      </w:r>
      <w:r>
        <w:t xml:space="preserve"> </w:t>
      </w:r>
    </w:p>
    <w:p w14:paraId="55EBBBAC" w14:textId="77777777" w:rsidR="00E34220" w:rsidRDefault="00E34220">
      <w:pPr>
        <w:pStyle w:val="HTMLPreformatted"/>
        <w:divId w:val="287200323"/>
      </w:pPr>
      <w:r>
        <w:t xml:space="preserve">                    </w:t>
      </w:r>
      <w:r>
        <w:rPr>
          <w:color w:val="009900"/>
        </w:rPr>
        <w:t>action button runs model when pressed</w:t>
      </w:r>
    </w:p>
    <w:p w14:paraId="4F8B8C8D" w14:textId="77777777" w:rsidR="00E34220" w:rsidRDefault="00E34220">
      <w:pPr>
        <w:pStyle w:val="HTMLPreformatted"/>
        <w:divId w:val="287200323"/>
      </w:pPr>
      <w:r>
        <w:t xml:space="preserve">                        </w:t>
      </w:r>
    </w:p>
    <w:p w14:paraId="379BD99C" w14:textId="77777777" w:rsidR="00E34220" w:rsidRDefault="00E34220">
      <w:pPr>
        <w:pStyle w:val="HTMLPreformatted"/>
        <w:divId w:val="287200323"/>
      </w:pPr>
      <w:r>
        <w:t xml:space="preserve">                    </w:t>
      </w:r>
      <w:r>
        <w:rPr>
          <w:color w:val="000000"/>
        </w:rPr>
        <w:t>actionButton(inputId =</w:t>
      </w:r>
      <w:r>
        <w:t xml:space="preserve"> </w:t>
      </w:r>
    </w:p>
    <w:p w14:paraId="70F80E16" w14:textId="77777777" w:rsidR="00E34220" w:rsidRDefault="00E34220">
      <w:pPr>
        <w:pStyle w:val="HTMLPreformatted"/>
        <w:divId w:val="287200323"/>
      </w:pPr>
      <w:r>
        <w:t xml:space="preserve">                    </w:t>
      </w:r>
      <w:r>
        <w:rPr>
          <w:color w:val="9400D1"/>
        </w:rPr>
        <w:t>"run</w:t>
      </w:r>
    </w:p>
    <w:p w14:paraId="774148B7" w14:textId="77777777" w:rsidR="00E34220" w:rsidRDefault="00E34220">
      <w:pPr>
        <w:pStyle w:val="HTMLPreformatted"/>
        <w:divId w:val="287200323"/>
      </w:pPr>
      <w:r>
        <w:t xml:space="preserve">                    </w:t>
      </w:r>
      <w:r>
        <w:rPr>
          <w:color w:val="000000"/>
        </w:rPr>
        <w:t>_</w:t>
      </w:r>
    </w:p>
    <w:p w14:paraId="1E8F95E2" w14:textId="77777777" w:rsidR="00E34220" w:rsidRDefault="00E34220">
      <w:pPr>
        <w:pStyle w:val="HTMLPreformatted"/>
        <w:divId w:val="287200323"/>
      </w:pPr>
      <w:r>
        <w:t xml:space="preserve">                    </w:t>
      </w:r>
      <w:r>
        <w:rPr>
          <w:color w:val="9400D1"/>
        </w:rPr>
        <w:t>model"</w:t>
      </w:r>
    </w:p>
    <w:p w14:paraId="0575CD41" w14:textId="77777777" w:rsidR="00E34220" w:rsidRDefault="00E34220">
      <w:pPr>
        <w:pStyle w:val="HTMLPreformatted"/>
        <w:divId w:val="287200323"/>
      </w:pPr>
      <w:r>
        <w:t xml:space="preserve">                    </w:t>
      </w:r>
      <w:r>
        <w:rPr>
          <w:color w:val="000000"/>
        </w:rPr>
        <w:t>,</w:t>
      </w:r>
    </w:p>
    <w:p w14:paraId="134FFB67" w14:textId="77777777" w:rsidR="00E34220" w:rsidRDefault="00E34220">
      <w:pPr>
        <w:pStyle w:val="HTMLPreformatted"/>
        <w:divId w:val="287200323"/>
      </w:pPr>
      <w:r>
        <w:t xml:space="preserve">                                     </w:t>
      </w:r>
    </w:p>
    <w:p w14:paraId="7E6C4826" w14:textId="77777777" w:rsidR="00E34220" w:rsidRDefault="00E34220">
      <w:pPr>
        <w:pStyle w:val="HTMLPreformatted"/>
        <w:divId w:val="287200323"/>
      </w:pPr>
      <w:r>
        <w:t xml:space="preserve">                    </w:t>
      </w:r>
      <w:r>
        <w:rPr>
          <w:color w:val="000000"/>
        </w:rPr>
        <w:t>label   =</w:t>
      </w:r>
      <w:r>
        <w:t xml:space="preserve"> </w:t>
      </w:r>
    </w:p>
    <w:p w14:paraId="1B18E0AE" w14:textId="77777777" w:rsidR="00E34220" w:rsidRDefault="00E34220">
      <w:pPr>
        <w:pStyle w:val="HTMLPreformatted"/>
        <w:divId w:val="287200323"/>
      </w:pPr>
      <w:r>
        <w:t xml:space="preserve">                    </w:t>
      </w:r>
      <w:r>
        <w:rPr>
          <w:color w:val="9400D1"/>
        </w:rPr>
        <w:t>"Run model"</w:t>
      </w:r>
    </w:p>
    <w:p w14:paraId="247024E4" w14:textId="77777777" w:rsidR="00E34220" w:rsidRDefault="00E34220">
      <w:pPr>
        <w:pStyle w:val="HTMLPreformatted"/>
        <w:divId w:val="287200323"/>
      </w:pPr>
      <w:r>
        <w:t xml:space="preserve">                    </w:t>
      </w:r>
      <w:r>
        <w:rPr>
          <w:color w:val="000000"/>
        </w:rPr>
        <w:t>)</w:t>
      </w:r>
    </w:p>
    <w:p w14:paraId="7D4402B6" w14:textId="77777777" w:rsidR="00E34220" w:rsidRDefault="00E34220">
      <w:pPr>
        <w:pStyle w:val="HTMLPreformatted"/>
        <w:divId w:val="287200323"/>
      </w:pPr>
      <w:r>
        <w:t xml:space="preserve">                                     </w:t>
      </w:r>
    </w:p>
    <w:p w14:paraId="3528EFB0" w14:textId="77777777" w:rsidR="00E34220" w:rsidRDefault="00E34220">
      <w:pPr>
        <w:pStyle w:val="HTMLPreformatted"/>
        <w:divId w:val="287200323"/>
      </w:pPr>
      <w:r>
        <w:t xml:space="preserve">                </w:t>
      </w:r>
    </w:p>
    <w:p w14:paraId="7E7FF83E" w14:textId="77777777" w:rsidR="00E34220" w:rsidRDefault="00E34220">
      <w:pPr>
        <w:pStyle w:val="HTMLPreformatted"/>
        <w:divId w:val="287200323"/>
      </w:pPr>
      <w:r>
        <w:t xml:space="preserve">                    </w:t>
      </w:r>
      <w:r>
        <w:rPr>
          <w:color w:val="000000"/>
        </w:rPr>
        <w:t>),</w:t>
      </w:r>
      <w:r>
        <w:t xml:space="preserve">  </w:t>
      </w:r>
    </w:p>
    <w:p w14:paraId="0E636367" w14:textId="77777777" w:rsidR="00E34220" w:rsidRDefault="00E34220">
      <w:pPr>
        <w:pStyle w:val="HTMLPreformatted"/>
        <w:divId w:val="287200323"/>
      </w:pPr>
      <w:r>
        <w:lastRenderedPageBreak/>
        <w:t xml:space="preserve">                    </w:t>
      </w:r>
      <w:r>
        <w:rPr>
          <w:i/>
          <w:iCs/>
          <w:color w:val="009900"/>
        </w:rPr>
        <w:t>#</w:t>
      </w:r>
      <w:r>
        <w:t xml:space="preserve"> </w:t>
      </w:r>
    </w:p>
    <w:p w14:paraId="15E92A15" w14:textId="77777777" w:rsidR="00E34220" w:rsidRDefault="00E34220">
      <w:pPr>
        <w:pStyle w:val="HTMLPreformatted"/>
        <w:divId w:val="287200323"/>
      </w:pPr>
      <w:r>
        <w:t xml:space="preserve">                    </w:t>
      </w:r>
      <w:r>
        <w:rPr>
          <w:color w:val="009900"/>
        </w:rPr>
        <w:t>close sidebarPanel</w:t>
      </w:r>
    </w:p>
    <w:p w14:paraId="2D001BEE" w14:textId="77777777" w:rsidR="00E34220" w:rsidRDefault="00E34220">
      <w:pPr>
        <w:pStyle w:val="HTMLPreformatted"/>
        <w:divId w:val="287200323"/>
      </w:pPr>
      <w:r>
        <w:t xml:space="preserve">                                    </w:t>
      </w:r>
    </w:p>
    <w:p w14:paraId="783C4B0E" w14:textId="77777777" w:rsidR="00E34220" w:rsidRDefault="00E34220">
      <w:pPr>
        <w:pStyle w:val="HTMLPreformatted"/>
        <w:divId w:val="287200323"/>
      </w:pPr>
    </w:p>
    <w:p w14:paraId="3C1850DF" w14:textId="77777777" w:rsidR="00E34220" w:rsidRDefault="00E34220">
      <w:pPr>
        <w:pStyle w:val="HTMLPreformatted"/>
        <w:divId w:val="287200323"/>
      </w:pPr>
      <w:r>
        <w:t xml:space="preserve">                    </w:t>
      </w:r>
      <w:r>
        <w:rPr>
          <w:i/>
          <w:iCs/>
          <w:color w:val="009900"/>
        </w:rPr>
        <w:t>#</w:t>
      </w:r>
      <w:r>
        <w:t xml:space="preserve"> </w:t>
      </w:r>
    </w:p>
    <w:p w14:paraId="0BE34D5D" w14:textId="77777777" w:rsidR="00E34220" w:rsidRDefault="00E34220">
      <w:pPr>
        <w:pStyle w:val="HTMLPreformatted"/>
        <w:divId w:val="287200323"/>
      </w:pPr>
      <w:r>
        <w:t xml:space="preserve">                    </w:t>
      </w:r>
      <w:r>
        <w:rPr>
          <w:color w:val="009900"/>
        </w:rPr>
        <w:t>open main panel</w:t>
      </w:r>
    </w:p>
    <w:p w14:paraId="2A1B8DCD" w14:textId="77777777" w:rsidR="00E34220" w:rsidRDefault="00E34220">
      <w:pPr>
        <w:pStyle w:val="HTMLPreformatted"/>
        <w:divId w:val="287200323"/>
      </w:pPr>
      <w:r>
        <w:t xml:space="preserve">                      </w:t>
      </w:r>
    </w:p>
    <w:p w14:paraId="7E1BC0F8" w14:textId="77777777" w:rsidR="00E34220" w:rsidRDefault="00E34220">
      <w:pPr>
        <w:pStyle w:val="HTMLPreformatted"/>
        <w:divId w:val="287200323"/>
      </w:pPr>
      <w:r>
        <w:t xml:space="preserve">                    </w:t>
      </w:r>
      <w:r>
        <w:rPr>
          <w:color w:val="000000"/>
        </w:rPr>
        <w:t>mainPanel(</w:t>
      </w:r>
    </w:p>
    <w:p w14:paraId="09C6DF96" w14:textId="77777777" w:rsidR="00E34220" w:rsidRDefault="00E34220">
      <w:pPr>
        <w:pStyle w:val="HTMLPreformatted"/>
        <w:divId w:val="287200323"/>
      </w:pPr>
      <w:r>
        <w:t xml:space="preserve">                      </w:t>
      </w:r>
    </w:p>
    <w:p w14:paraId="2D7C29C7" w14:textId="77777777" w:rsidR="00E34220" w:rsidRDefault="00E34220">
      <w:pPr>
        <w:pStyle w:val="HTMLPreformatted"/>
        <w:divId w:val="287200323"/>
      </w:pPr>
    </w:p>
    <w:p w14:paraId="0F5B782F" w14:textId="77777777" w:rsidR="00E34220" w:rsidRDefault="00E34220">
      <w:pPr>
        <w:pStyle w:val="HTMLPreformatted"/>
        <w:divId w:val="287200323"/>
      </w:pPr>
      <w:r>
        <w:t xml:space="preserve">                    </w:t>
      </w:r>
      <w:r>
        <w:rPr>
          <w:i/>
          <w:iCs/>
          <w:color w:val="009900"/>
        </w:rPr>
        <w:t>#</w:t>
      </w:r>
      <w:r>
        <w:t xml:space="preserve"> </w:t>
      </w:r>
    </w:p>
    <w:p w14:paraId="431E6217" w14:textId="77777777" w:rsidR="00E34220" w:rsidRDefault="00E34220">
      <w:pPr>
        <w:pStyle w:val="HTMLPreformatted"/>
        <w:divId w:val="287200323"/>
      </w:pPr>
      <w:r>
        <w:t xml:space="preserve">                    </w:t>
      </w:r>
      <w:r>
        <w:rPr>
          <w:color w:val="009900"/>
        </w:rPr>
        <w:t>heading (results table)</w:t>
      </w:r>
    </w:p>
    <w:p w14:paraId="7FA5DCFA" w14:textId="77777777" w:rsidR="00E34220" w:rsidRDefault="00E34220">
      <w:pPr>
        <w:pStyle w:val="HTMLPreformatted"/>
        <w:divId w:val="287200323"/>
      </w:pPr>
      <w:r>
        <w:t xml:space="preserve">                        </w:t>
      </w:r>
    </w:p>
    <w:p w14:paraId="191B4DBF" w14:textId="77777777" w:rsidR="00E34220" w:rsidRDefault="00E34220">
      <w:pPr>
        <w:pStyle w:val="HTMLPreformatted"/>
        <w:divId w:val="287200323"/>
      </w:pPr>
      <w:r>
        <w:t xml:space="preserve">                    </w:t>
      </w:r>
      <w:r>
        <w:rPr>
          <w:color w:val="000000"/>
        </w:rPr>
        <w:t>h3(</w:t>
      </w:r>
    </w:p>
    <w:p w14:paraId="478253A8" w14:textId="77777777" w:rsidR="00E34220" w:rsidRDefault="00E34220">
      <w:pPr>
        <w:pStyle w:val="HTMLPreformatted"/>
        <w:divId w:val="287200323"/>
      </w:pPr>
      <w:r>
        <w:t xml:space="preserve">                    </w:t>
      </w:r>
      <w:r>
        <w:rPr>
          <w:color w:val="9400D1"/>
        </w:rPr>
        <w:t>"Results Table"</w:t>
      </w:r>
    </w:p>
    <w:p w14:paraId="6DD02181" w14:textId="77777777" w:rsidR="00E34220" w:rsidRDefault="00E34220">
      <w:pPr>
        <w:pStyle w:val="HTMLPreformatted"/>
        <w:divId w:val="287200323"/>
      </w:pPr>
      <w:r>
        <w:t xml:space="preserve">                    </w:t>
      </w:r>
      <w:r>
        <w:rPr>
          <w:color w:val="000000"/>
        </w:rPr>
        <w:t>),</w:t>
      </w:r>
    </w:p>
    <w:p w14:paraId="64A24B05" w14:textId="77777777" w:rsidR="00E34220" w:rsidRDefault="00E34220">
      <w:pPr>
        <w:pStyle w:val="HTMLPreformatted"/>
        <w:divId w:val="287200323"/>
      </w:pPr>
      <w:r>
        <w:t xml:space="preserve">                        </w:t>
      </w:r>
    </w:p>
    <w:p w14:paraId="4124F414" w14:textId="77777777" w:rsidR="00E34220" w:rsidRDefault="00E34220">
      <w:pPr>
        <w:pStyle w:val="HTMLPreformatted"/>
        <w:divId w:val="287200323"/>
      </w:pPr>
    </w:p>
    <w:p w14:paraId="41B4875F" w14:textId="77777777" w:rsidR="00E34220" w:rsidRDefault="00E34220">
      <w:pPr>
        <w:pStyle w:val="HTMLPreformatted"/>
        <w:divId w:val="287200323"/>
      </w:pPr>
      <w:r>
        <w:t xml:space="preserve">                    </w:t>
      </w:r>
      <w:r>
        <w:rPr>
          <w:i/>
          <w:iCs/>
          <w:color w:val="009900"/>
        </w:rPr>
        <w:t>#</w:t>
      </w:r>
      <w:r>
        <w:t xml:space="preserve"> </w:t>
      </w:r>
    </w:p>
    <w:p w14:paraId="45BA14C3" w14:textId="77777777" w:rsidR="00E34220" w:rsidRDefault="00E34220">
      <w:pPr>
        <w:pStyle w:val="HTMLPreformatted"/>
        <w:divId w:val="287200323"/>
      </w:pPr>
      <w:r>
        <w:t xml:space="preserve">                    </w:t>
      </w:r>
      <w:r>
        <w:rPr>
          <w:color w:val="009900"/>
        </w:rPr>
        <w:t>tableOutput id = icer</w:t>
      </w:r>
    </w:p>
    <w:p w14:paraId="0EBB6119" w14:textId="77777777" w:rsidR="00E34220" w:rsidRDefault="00E34220">
      <w:pPr>
        <w:pStyle w:val="HTMLPreformatted"/>
        <w:divId w:val="287200323"/>
      </w:pPr>
      <w:r>
        <w:t xml:space="preserve">                    </w:t>
      </w:r>
      <w:r>
        <w:rPr>
          <w:color w:val="000000"/>
        </w:rPr>
        <w:t>_</w:t>
      </w:r>
    </w:p>
    <w:p w14:paraId="4588B0E8" w14:textId="77777777" w:rsidR="00E34220" w:rsidRDefault="00E34220">
      <w:pPr>
        <w:pStyle w:val="HTMLPreformatted"/>
        <w:divId w:val="287200323"/>
      </w:pPr>
      <w:r>
        <w:t xml:space="preserve">                    </w:t>
      </w:r>
      <w:r>
        <w:rPr>
          <w:color w:val="009900"/>
        </w:rPr>
        <w:t>table, from server</w:t>
      </w:r>
    </w:p>
    <w:p w14:paraId="27F7904C" w14:textId="77777777" w:rsidR="00E34220" w:rsidRDefault="00E34220">
      <w:pPr>
        <w:pStyle w:val="HTMLPreformatted"/>
        <w:divId w:val="287200323"/>
      </w:pPr>
      <w:r>
        <w:t xml:space="preserve">                        </w:t>
      </w:r>
    </w:p>
    <w:p w14:paraId="5F67692E" w14:textId="77777777" w:rsidR="00E34220" w:rsidRDefault="00E34220">
      <w:pPr>
        <w:pStyle w:val="HTMLPreformatted"/>
        <w:divId w:val="287200323"/>
      </w:pPr>
      <w:r>
        <w:t xml:space="preserve">                    </w:t>
      </w:r>
      <w:r>
        <w:rPr>
          <w:color w:val="000000"/>
        </w:rPr>
        <w:t>tableOutput(outputId =</w:t>
      </w:r>
      <w:r>
        <w:t xml:space="preserve"> </w:t>
      </w:r>
    </w:p>
    <w:p w14:paraId="1D3B050C" w14:textId="77777777" w:rsidR="00E34220" w:rsidRDefault="00E34220">
      <w:pPr>
        <w:pStyle w:val="HTMLPreformatted"/>
        <w:divId w:val="287200323"/>
      </w:pPr>
      <w:r>
        <w:t xml:space="preserve">                    </w:t>
      </w:r>
      <w:r>
        <w:rPr>
          <w:color w:val="9400D1"/>
        </w:rPr>
        <w:t>"SO</w:t>
      </w:r>
    </w:p>
    <w:p w14:paraId="7C3D5015" w14:textId="77777777" w:rsidR="00E34220" w:rsidRDefault="00E34220">
      <w:pPr>
        <w:pStyle w:val="HTMLPreformatted"/>
        <w:divId w:val="287200323"/>
      </w:pPr>
      <w:r>
        <w:t xml:space="preserve">                    </w:t>
      </w:r>
      <w:r>
        <w:rPr>
          <w:color w:val="000000"/>
        </w:rPr>
        <w:t>_</w:t>
      </w:r>
    </w:p>
    <w:p w14:paraId="573634B5" w14:textId="77777777" w:rsidR="00E34220" w:rsidRDefault="00E34220">
      <w:pPr>
        <w:pStyle w:val="HTMLPreformatted"/>
        <w:divId w:val="287200323"/>
      </w:pPr>
      <w:r>
        <w:t xml:space="preserve">                    </w:t>
      </w:r>
      <w:r>
        <w:rPr>
          <w:color w:val="9400D1"/>
        </w:rPr>
        <w:t>icer</w:t>
      </w:r>
    </w:p>
    <w:p w14:paraId="5590DFFD" w14:textId="77777777" w:rsidR="00E34220" w:rsidRDefault="00E34220">
      <w:pPr>
        <w:pStyle w:val="HTMLPreformatted"/>
        <w:divId w:val="287200323"/>
      </w:pPr>
      <w:r>
        <w:t xml:space="preserve">                    </w:t>
      </w:r>
      <w:r>
        <w:rPr>
          <w:color w:val="000000"/>
        </w:rPr>
        <w:t>_</w:t>
      </w:r>
    </w:p>
    <w:p w14:paraId="31EDDDC1" w14:textId="77777777" w:rsidR="00E34220" w:rsidRDefault="00E34220">
      <w:pPr>
        <w:pStyle w:val="HTMLPreformatted"/>
        <w:divId w:val="287200323"/>
      </w:pPr>
      <w:r>
        <w:t xml:space="preserve">                    </w:t>
      </w:r>
      <w:r>
        <w:rPr>
          <w:color w:val="9400D1"/>
        </w:rPr>
        <w:t>table"</w:t>
      </w:r>
    </w:p>
    <w:p w14:paraId="0D60FDB9" w14:textId="77777777" w:rsidR="00E34220" w:rsidRDefault="00E34220">
      <w:pPr>
        <w:pStyle w:val="HTMLPreformatted"/>
        <w:divId w:val="287200323"/>
      </w:pPr>
      <w:r>
        <w:t xml:space="preserve">                    </w:t>
      </w:r>
      <w:r>
        <w:rPr>
          <w:color w:val="000000"/>
        </w:rPr>
        <w:t>),</w:t>
      </w:r>
    </w:p>
    <w:p w14:paraId="5CF2560E" w14:textId="77777777" w:rsidR="00E34220" w:rsidRDefault="00E34220">
      <w:pPr>
        <w:pStyle w:val="HTMLPreformatted"/>
        <w:divId w:val="287200323"/>
      </w:pPr>
      <w:r>
        <w:t xml:space="preserve">                        </w:t>
      </w:r>
    </w:p>
    <w:p w14:paraId="57DC4B99" w14:textId="77777777" w:rsidR="00E34220" w:rsidRDefault="00E34220">
      <w:pPr>
        <w:pStyle w:val="HTMLPreformatted"/>
        <w:divId w:val="287200323"/>
      </w:pPr>
    </w:p>
    <w:p w14:paraId="394D17BB" w14:textId="77777777" w:rsidR="00E34220" w:rsidRDefault="00E34220">
      <w:pPr>
        <w:pStyle w:val="HTMLPreformatted"/>
        <w:divId w:val="287200323"/>
      </w:pPr>
      <w:r>
        <w:t xml:space="preserve">                    </w:t>
      </w:r>
      <w:r>
        <w:rPr>
          <w:i/>
          <w:iCs/>
          <w:color w:val="009900"/>
        </w:rPr>
        <w:t>#</w:t>
      </w:r>
      <w:r>
        <w:t xml:space="preserve"> </w:t>
      </w:r>
    </w:p>
    <w:p w14:paraId="5D943108" w14:textId="77777777" w:rsidR="00E34220" w:rsidRDefault="00E34220">
      <w:pPr>
        <w:pStyle w:val="HTMLPreformatted"/>
        <w:divId w:val="287200323"/>
      </w:pPr>
      <w:r>
        <w:t xml:space="preserve">                    </w:t>
      </w:r>
      <w:r>
        <w:rPr>
          <w:color w:val="009900"/>
        </w:rPr>
        <w:t>heading (Cost effectiveness plane)</w:t>
      </w:r>
    </w:p>
    <w:p w14:paraId="1929E06B" w14:textId="77777777" w:rsidR="00E34220" w:rsidRDefault="00E34220">
      <w:pPr>
        <w:pStyle w:val="HTMLPreformatted"/>
        <w:divId w:val="287200323"/>
      </w:pPr>
      <w:r>
        <w:t xml:space="preserve">                        </w:t>
      </w:r>
    </w:p>
    <w:p w14:paraId="76931A8C" w14:textId="77777777" w:rsidR="00E34220" w:rsidRDefault="00E34220">
      <w:pPr>
        <w:pStyle w:val="HTMLPreformatted"/>
        <w:divId w:val="287200323"/>
      </w:pPr>
      <w:r>
        <w:t xml:space="preserve">                    </w:t>
      </w:r>
      <w:r>
        <w:rPr>
          <w:color w:val="000000"/>
        </w:rPr>
        <w:t>h3(</w:t>
      </w:r>
    </w:p>
    <w:p w14:paraId="046E571D" w14:textId="77777777" w:rsidR="00E34220" w:rsidRDefault="00E34220">
      <w:pPr>
        <w:pStyle w:val="HTMLPreformatted"/>
        <w:divId w:val="287200323"/>
      </w:pPr>
      <w:r>
        <w:t xml:space="preserve">                    </w:t>
      </w:r>
      <w:r>
        <w:rPr>
          <w:color w:val="9400D1"/>
        </w:rPr>
        <w:t>"Cost—effectiveness Plane"</w:t>
      </w:r>
    </w:p>
    <w:p w14:paraId="18109688" w14:textId="77777777" w:rsidR="00E34220" w:rsidRDefault="00E34220">
      <w:pPr>
        <w:pStyle w:val="HTMLPreformatted"/>
        <w:divId w:val="287200323"/>
      </w:pPr>
      <w:r>
        <w:t xml:space="preserve">                    </w:t>
      </w:r>
      <w:r>
        <w:rPr>
          <w:color w:val="000000"/>
        </w:rPr>
        <w:t>),</w:t>
      </w:r>
    </w:p>
    <w:p w14:paraId="4F6B8C36" w14:textId="77777777" w:rsidR="00E34220" w:rsidRDefault="00E34220">
      <w:pPr>
        <w:pStyle w:val="HTMLPreformatted"/>
        <w:divId w:val="287200323"/>
      </w:pPr>
      <w:r>
        <w:t xml:space="preserve">                        </w:t>
      </w:r>
    </w:p>
    <w:p w14:paraId="6BEEE548" w14:textId="77777777" w:rsidR="00E34220" w:rsidRDefault="00E34220">
      <w:pPr>
        <w:pStyle w:val="HTMLPreformatted"/>
        <w:divId w:val="287200323"/>
      </w:pPr>
    </w:p>
    <w:p w14:paraId="46DEEA0D" w14:textId="77777777" w:rsidR="00E34220" w:rsidRDefault="00E34220">
      <w:pPr>
        <w:pStyle w:val="HTMLPreformatted"/>
        <w:divId w:val="287200323"/>
      </w:pPr>
      <w:r>
        <w:t xml:space="preserve">                    </w:t>
      </w:r>
      <w:r>
        <w:rPr>
          <w:i/>
          <w:iCs/>
          <w:color w:val="009900"/>
        </w:rPr>
        <w:t>#</w:t>
      </w:r>
      <w:r>
        <w:t xml:space="preserve"> </w:t>
      </w:r>
    </w:p>
    <w:p w14:paraId="70C5C7F7" w14:textId="77777777" w:rsidR="00E34220" w:rsidRDefault="00E34220">
      <w:pPr>
        <w:pStyle w:val="HTMLPreformatted"/>
        <w:divId w:val="287200323"/>
      </w:pPr>
      <w:r>
        <w:t xml:space="preserve">                    </w:t>
      </w:r>
      <w:r>
        <w:rPr>
          <w:color w:val="009900"/>
        </w:rPr>
        <w:t>plotOutput id = SO</w:t>
      </w:r>
    </w:p>
    <w:p w14:paraId="6E95475D" w14:textId="77777777" w:rsidR="00E34220" w:rsidRDefault="00E34220">
      <w:pPr>
        <w:pStyle w:val="HTMLPreformatted"/>
        <w:divId w:val="287200323"/>
      </w:pPr>
      <w:r>
        <w:t xml:space="preserve">                    </w:t>
      </w:r>
      <w:r>
        <w:rPr>
          <w:color w:val="000000"/>
        </w:rPr>
        <w:t>_</w:t>
      </w:r>
      <w:r>
        <w:t>CE</w:t>
      </w:r>
    </w:p>
    <w:p w14:paraId="6FDFA5B5" w14:textId="77777777" w:rsidR="00E34220" w:rsidRDefault="00E34220">
      <w:pPr>
        <w:pStyle w:val="HTMLPreformatted"/>
        <w:divId w:val="287200323"/>
      </w:pPr>
      <w:r>
        <w:t xml:space="preserve">                    </w:t>
      </w:r>
      <w:r>
        <w:rPr>
          <w:color w:val="000000"/>
        </w:rPr>
        <w:t>_</w:t>
      </w:r>
    </w:p>
    <w:p w14:paraId="71E4F262" w14:textId="77777777" w:rsidR="00E34220" w:rsidRDefault="00E34220">
      <w:pPr>
        <w:pStyle w:val="HTMLPreformatted"/>
        <w:divId w:val="287200323"/>
      </w:pPr>
      <w:r>
        <w:t xml:space="preserve">                    </w:t>
      </w:r>
      <w:r>
        <w:rPr>
          <w:color w:val="000000"/>
        </w:rPr>
        <w:t>plane, from server</w:t>
      </w:r>
    </w:p>
    <w:p w14:paraId="77338D83" w14:textId="77777777" w:rsidR="00E34220" w:rsidRDefault="00E34220">
      <w:pPr>
        <w:pStyle w:val="HTMLPreformatted"/>
        <w:divId w:val="287200323"/>
      </w:pPr>
      <w:r>
        <w:t xml:space="preserve">                        </w:t>
      </w:r>
    </w:p>
    <w:p w14:paraId="0FC8DACC" w14:textId="77777777" w:rsidR="00E34220" w:rsidRDefault="00E34220">
      <w:pPr>
        <w:pStyle w:val="HTMLPreformatted"/>
        <w:divId w:val="287200323"/>
      </w:pPr>
      <w:r>
        <w:t xml:space="preserve">                    </w:t>
      </w:r>
      <w:r>
        <w:rPr>
          <w:color w:val="000000"/>
        </w:rPr>
        <w:t>plotOutput(outputId =</w:t>
      </w:r>
      <w:r>
        <w:t xml:space="preserve"> </w:t>
      </w:r>
    </w:p>
    <w:p w14:paraId="277E6F7F" w14:textId="77777777" w:rsidR="00E34220" w:rsidRDefault="00E34220">
      <w:pPr>
        <w:pStyle w:val="HTMLPreformatted"/>
        <w:divId w:val="287200323"/>
      </w:pPr>
      <w:r>
        <w:t xml:space="preserve">                    </w:t>
      </w:r>
      <w:r>
        <w:rPr>
          <w:color w:val="9400D1"/>
        </w:rPr>
        <w:t>"SO</w:t>
      </w:r>
    </w:p>
    <w:p w14:paraId="38881522" w14:textId="77777777" w:rsidR="00E34220" w:rsidRDefault="00E34220">
      <w:pPr>
        <w:pStyle w:val="HTMLPreformatted"/>
        <w:divId w:val="287200323"/>
      </w:pPr>
      <w:r>
        <w:t xml:space="preserve">                    </w:t>
      </w:r>
      <w:r>
        <w:rPr>
          <w:color w:val="000000"/>
        </w:rPr>
        <w:t>_</w:t>
      </w:r>
    </w:p>
    <w:p w14:paraId="579F8374" w14:textId="77777777" w:rsidR="00E34220" w:rsidRDefault="00E34220">
      <w:pPr>
        <w:pStyle w:val="HTMLPreformatted"/>
        <w:divId w:val="287200323"/>
      </w:pPr>
      <w:r>
        <w:t xml:space="preserve">                    </w:t>
      </w:r>
      <w:r>
        <w:rPr>
          <w:color w:val="9400D1"/>
        </w:rPr>
        <w:t>CE</w:t>
      </w:r>
    </w:p>
    <w:p w14:paraId="1D82EBA2" w14:textId="77777777" w:rsidR="00E34220" w:rsidRDefault="00E34220">
      <w:pPr>
        <w:pStyle w:val="HTMLPreformatted"/>
        <w:divId w:val="287200323"/>
      </w:pPr>
      <w:r>
        <w:t xml:space="preserve">                    </w:t>
      </w:r>
      <w:r>
        <w:rPr>
          <w:color w:val="000000"/>
        </w:rPr>
        <w:t>_</w:t>
      </w:r>
    </w:p>
    <w:p w14:paraId="42966E4F" w14:textId="77777777" w:rsidR="00E34220" w:rsidRDefault="00E34220">
      <w:pPr>
        <w:pStyle w:val="HTMLPreformatted"/>
        <w:divId w:val="287200323"/>
      </w:pPr>
      <w:r>
        <w:t xml:space="preserve">                    </w:t>
      </w:r>
      <w:r>
        <w:rPr>
          <w:color w:val="9400D1"/>
        </w:rPr>
        <w:t>plane"</w:t>
      </w:r>
    </w:p>
    <w:p w14:paraId="201298FA" w14:textId="77777777" w:rsidR="00E34220" w:rsidRDefault="00E34220">
      <w:pPr>
        <w:pStyle w:val="HTMLPreformatted"/>
        <w:divId w:val="287200323"/>
      </w:pPr>
      <w:r>
        <w:t xml:space="preserve">                    </w:t>
      </w:r>
      <w:r>
        <w:rPr>
          <w:color w:val="000000"/>
        </w:rPr>
        <w:t>)</w:t>
      </w:r>
    </w:p>
    <w:p w14:paraId="04838537" w14:textId="77777777" w:rsidR="00E34220" w:rsidRDefault="00E34220">
      <w:pPr>
        <w:pStyle w:val="HTMLPreformatted"/>
        <w:divId w:val="287200323"/>
      </w:pPr>
      <w:r>
        <w:t xml:space="preserve">                        </w:t>
      </w:r>
    </w:p>
    <w:p w14:paraId="449A5304" w14:textId="77777777" w:rsidR="00E34220" w:rsidRDefault="00E34220">
      <w:pPr>
        <w:pStyle w:val="HTMLPreformatted"/>
        <w:divId w:val="287200323"/>
      </w:pPr>
      <w:r>
        <w:t xml:space="preserve">            </w:t>
      </w:r>
    </w:p>
    <w:p w14:paraId="6F6F9798" w14:textId="77777777" w:rsidR="00E34220" w:rsidRDefault="00E34220">
      <w:pPr>
        <w:pStyle w:val="HTMLPreformatted"/>
        <w:divId w:val="287200323"/>
      </w:pPr>
      <w:r>
        <w:t xml:space="preserve">                    </w:t>
      </w:r>
      <w:r>
        <w:rPr>
          <w:color w:val="000000"/>
        </w:rPr>
        <w:t>)</w:t>
      </w:r>
      <w:r>
        <w:t xml:space="preserve"> </w:t>
      </w:r>
    </w:p>
    <w:p w14:paraId="27178593" w14:textId="77777777" w:rsidR="00E34220" w:rsidRDefault="00E34220">
      <w:pPr>
        <w:pStyle w:val="HTMLPreformatted"/>
        <w:divId w:val="287200323"/>
      </w:pPr>
      <w:r>
        <w:t xml:space="preserve">                    </w:t>
      </w:r>
      <w:r>
        <w:rPr>
          <w:i/>
          <w:iCs/>
          <w:color w:val="009900"/>
        </w:rPr>
        <w:t>#</w:t>
      </w:r>
      <w:r>
        <w:t xml:space="preserve"> </w:t>
      </w:r>
    </w:p>
    <w:p w14:paraId="4C6C2CD9" w14:textId="77777777" w:rsidR="00E34220" w:rsidRDefault="00E34220">
      <w:pPr>
        <w:pStyle w:val="HTMLPreformatted"/>
        <w:divId w:val="287200323"/>
      </w:pPr>
      <w:r>
        <w:t xml:space="preserve">                    </w:t>
      </w:r>
      <w:r>
        <w:rPr>
          <w:color w:val="009900"/>
        </w:rPr>
        <w:t>close mainpanel</w:t>
      </w:r>
    </w:p>
    <w:p w14:paraId="6D014F81" w14:textId="77777777" w:rsidR="00E34220" w:rsidRDefault="00E34220">
      <w:pPr>
        <w:pStyle w:val="HTMLPreformatted"/>
        <w:divId w:val="287200323"/>
      </w:pPr>
      <w:r>
        <w:t xml:space="preserve">                                </w:t>
      </w:r>
    </w:p>
    <w:p w14:paraId="6653FD6C" w14:textId="77777777" w:rsidR="00E34220" w:rsidRDefault="00E34220">
      <w:pPr>
        <w:pStyle w:val="HTMLPreformatted"/>
        <w:divId w:val="287200323"/>
      </w:pPr>
      <w:r>
        <w:t xml:space="preserve">       </w:t>
      </w:r>
    </w:p>
    <w:p w14:paraId="3F2E184A" w14:textId="77777777" w:rsidR="00E34220" w:rsidRDefault="00E34220">
      <w:pPr>
        <w:pStyle w:val="HTMLPreformatted"/>
        <w:divId w:val="287200323"/>
      </w:pPr>
      <w:r>
        <w:t xml:space="preserve">                    </w:t>
      </w:r>
      <w:r>
        <w:rPr>
          <w:color w:val="000000"/>
        </w:rPr>
        <w:t>)</w:t>
      </w:r>
    </w:p>
    <w:p w14:paraId="6666929E" w14:textId="77777777" w:rsidR="00E34220" w:rsidRDefault="00E34220">
      <w:pPr>
        <w:pStyle w:val="HTMLPreformatted"/>
        <w:divId w:val="287200323"/>
      </w:pPr>
      <w:r>
        <w:lastRenderedPageBreak/>
        <w:t xml:space="preserve">                    </w:t>
      </w:r>
      <w:r>
        <w:rPr>
          <w:i/>
          <w:iCs/>
          <w:color w:val="009900"/>
        </w:rPr>
        <w:t>#</w:t>
      </w:r>
      <w:r>
        <w:t xml:space="preserve"> </w:t>
      </w:r>
    </w:p>
    <w:p w14:paraId="08139909" w14:textId="77777777" w:rsidR="00E34220" w:rsidRDefault="00E34220">
      <w:pPr>
        <w:pStyle w:val="HTMLPreformatted"/>
        <w:divId w:val="287200323"/>
      </w:pPr>
      <w:r>
        <w:t xml:space="preserve">                    </w:t>
      </w:r>
      <w:r>
        <w:rPr>
          <w:color w:val="009900"/>
        </w:rPr>
        <w:t>close side barlayout</w:t>
      </w:r>
    </w:p>
    <w:p w14:paraId="72E29561" w14:textId="77777777" w:rsidR="00E34220" w:rsidRDefault="00E34220">
      <w:pPr>
        <w:pStyle w:val="HTMLPreformatted"/>
        <w:divId w:val="287200323"/>
      </w:pPr>
      <w:r>
        <w:t xml:space="preserve">                       </w:t>
      </w:r>
    </w:p>
    <w:p w14:paraId="7989A365" w14:textId="77777777" w:rsidR="00E34220" w:rsidRDefault="00E34220">
      <w:pPr>
        <w:pStyle w:val="HTMLPreformatted"/>
        <w:divId w:val="287200323"/>
      </w:pPr>
      <w:r>
        <w:t xml:space="preserve">   </w:t>
      </w:r>
    </w:p>
    <w:p w14:paraId="304E4EF5" w14:textId="77777777" w:rsidR="00E34220" w:rsidRDefault="00E34220">
      <w:pPr>
        <w:pStyle w:val="HTMLPreformatted"/>
        <w:divId w:val="287200323"/>
      </w:pPr>
      <w:r>
        <w:t xml:space="preserve">                    </w:t>
      </w:r>
      <w:r>
        <w:rPr>
          <w:color w:val="000000"/>
        </w:rPr>
        <w:t>)</w:t>
      </w:r>
      <w:r>
        <w:t xml:space="preserve"> </w:t>
      </w:r>
    </w:p>
    <w:p w14:paraId="4737CAD2" w14:textId="77777777" w:rsidR="00E34220" w:rsidRDefault="00E34220">
      <w:pPr>
        <w:pStyle w:val="HTMLPreformatted"/>
        <w:divId w:val="287200323"/>
      </w:pPr>
      <w:r>
        <w:t xml:space="preserve">                    </w:t>
      </w:r>
      <w:r>
        <w:rPr>
          <w:i/>
          <w:iCs/>
          <w:color w:val="009900"/>
        </w:rPr>
        <w:t>#</w:t>
      </w:r>
      <w:r>
        <w:t xml:space="preserve"> </w:t>
      </w:r>
    </w:p>
    <w:p w14:paraId="426CAE82" w14:textId="77777777" w:rsidR="00E34220" w:rsidRDefault="00E34220">
      <w:pPr>
        <w:pStyle w:val="HTMLPreformatted"/>
        <w:divId w:val="287200323"/>
      </w:pPr>
      <w:r>
        <w:t xml:space="preserve">                    </w:t>
      </w:r>
      <w:r>
        <w:rPr>
          <w:color w:val="009900"/>
        </w:rPr>
        <w:t>close UI fluidpage</w:t>
      </w:r>
    </w:p>
    <w:p w14:paraId="5E6F915C" w14:textId="77777777" w:rsidR="00E34220" w:rsidRDefault="00E34220">
      <w:pPr>
        <w:pStyle w:val="HTMLPreformatted"/>
        <w:divId w:val="287200323"/>
      </w:pPr>
      <w:r>
        <w:t xml:space="preserve">                </w:t>
      </w:r>
    </w:p>
    <w:p w14:paraId="792851FB" w14:textId="77777777" w:rsidR="00E34220" w:rsidRDefault="00E34220">
      <w:pPr>
        <w:pStyle w:val="NormalWeb"/>
        <w:divId w:val="287200323"/>
      </w:pPr>
      <w:r>
        <w:rPr>
          <w:b/>
          <w:bCs/>
        </w:rPr>
        <w:t>Creating the server function</w:t>
      </w:r>
      <w:r>
        <w:t xml:space="preserve"> </w:t>
      </w:r>
    </w:p>
    <w:p w14:paraId="1ADE090A" w14:textId="77777777" w:rsidR="00E34220" w:rsidRDefault="00E34220">
      <w:pPr>
        <w:pStyle w:val="NormalWeb"/>
        <w:divId w:val="287200323"/>
      </w:pPr>
      <w:r>
        <w:t xml:space="preserve">The server is marginally more complicated than the user interface. It is created by a function with inputs and outputs. The observe event indicates that when the action button </w:t>
      </w:r>
      <w:r>
        <w:rPr>
          <w:i/>
          <w:iCs/>
        </w:rPr>
        <w:t>run_model</w:t>
      </w:r>
      <w:r>
        <w:t xml:space="preserve"> is pressed the code within the curly brackets is run. The code will be re-run if the button is pressed again.</w:t>
      </w:r>
      <w:ins w:id="197" w:author="Robert Smith" w:date="2020-07-21T14:26:00Z">
        <w:r w:rsidR="00AF269B" w:rsidRPr="00AF269B">
          <w:rPr>
            <w:rPrChange w:id="198" w:author="Robert Smith" w:date="2020-07-21T14:26:00Z">
              <w:rPr>
                <w:rFonts w:ascii="Arial" w:hAnsi="Arial" w:cs="Arial"/>
                <w:color w:val="000000"/>
                <w:sz w:val="22"/>
                <w:szCs w:val="22"/>
                <w:shd w:val="clear" w:color="auto" w:fill="00FF00"/>
              </w:rPr>
            </w:rPrChange>
          </w:rPr>
          <w:t xml:space="preserve"> Setting the parameter ignoreNULL to False lets the model run when it is initialised, i.e. when the app is started.</w:t>
        </w:r>
      </w:ins>
    </w:p>
    <w:p w14:paraId="530D8C0A" w14:textId="77777777" w:rsidR="00E34220" w:rsidRDefault="00E34220">
      <w:pPr>
        <w:pStyle w:val="NormalWeb"/>
        <w:divId w:val="287200323"/>
      </w:pPr>
      <w:r>
        <w:t xml:space="preserve">The first thing that happens when the </w:t>
      </w:r>
      <w:r>
        <w:rPr>
          <w:i/>
          <w:iCs/>
        </w:rPr>
        <w:t>run_model</w:t>
      </w:r>
      <w:r>
        <w:t xml:space="preserve"> button is pressed is that the model wrapper function </w:t>
      </w:r>
      <w:r>
        <w:rPr>
          <w:i/>
          <w:iCs/>
        </w:rPr>
        <w:t>f_wrapper</w:t>
      </w:r>
      <w:r>
        <w:t xml:space="preserve"> is run with the user interface inputs ( </w:t>
      </w:r>
      <w:r>
        <w:rPr>
          <w:i/>
          <w:iCs/>
        </w:rPr>
        <w:t>SI_c_Trt</w:t>
      </w:r>
      <w:r>
        <w:t xml:space="preserve">, </w:t>
      </w:r>
      <w:r>
        <w:rPr>
          <w:i/>
          <w:iCs/>
        </w:rPr>
        <w:t>SI_n_age_init</w:t>
      </w:r>
      <w:r>
        <w:t xml:space="preserve">, </w:t>
      </w:r>
      <w:r>
        <w:rPr>
          <w:i/>
          <w:iCs/>
        </w:rPr>
        <w:t>SI_n_sim</w:t>
      </w:r>
      <w:r>
        <w:t xml:space="preserve">) as inputs to the function. The </w:t>
      </w:r>
      <w:r>
        <w:rPr>
          <w:i/>
          <w:iCs/>
        </w:rPr>
        <w:t>input</w:t>
      </w:r>
      <w:r>
        <w:t xml:space="preserve"> prefix indicates that the objects have come from the user interface. The results of the model are stored as the data-frame object </w:t>
      </w:r>
      <w:r>
        <w:rPr>
          <w:i/>
          <w:iCs/>
        </w:rPr>
        <w:t>df_model_res</w:t>
      </w:r>
      <w:r>
        <w:t>.</w:t>
      </w:r>
    </w:p>
    <w:p w14:paraId="49C23971" w14:textId="77777777" w:rsidR="00E34220" w:rsidRDefault="00E34220">
      <w:pPr>
        <w:pStyle w:val="NormalWeb"/>
        <w:divId w:val="287200323"/>
      </w:pPr>
      <w:r>
        <w:t xml:space="preserve">The ICER table is then created and output (note the prefix </w:t>
      </w:r>
      <w:r>
        <w:rPr>
          <w:i/>
          <w:iCs/>
        </w:rPr>
        <w:t>output</w:t>
      </w:r>
      <w:r>
        <w:t xml:space="preserve">) in the object </w:t>
      </w:r>
      <w:r>
        <w:rPr>
          <w:i/>
          <w:iCs/>
        </w:rPr>
        <w:t>SO_icer_table</w:t>
      </w:r>
      <w:r>
        <w:t>.</w:t>
      </w:r>
      <w:ins w:id="199" w:author="Robert Smith" w:date="2020-07-21T14:26:00Z">
        <w:r w:rsidR="00AF269B" w:rsidRPr="00AF269B">
          <w:rPr>
            <w:rPrChange w:id="200" w:author="Robert Smith" w:date="2020-07-21T14:27:00Z">
              <w:rPr>
                <w:rFonts w:ascii="Arial" w:hAnsi="Arial" w:cs="Arial"/>
                <w:color w:val="000000"/>
                <w:sz w:val="22"/>
                <w:szCs w:val="22"/>
                <w:shd w:val="clear" w:color="auto" w:fill="00FF00"/>
              </w:rPr>
            </w:rPrChange>
          </w:rPr>
          <w:t xml:space="preserve"> The function </w:t>
        </w:r>
        <w:r w:rsidR="00AF269B" w:rsidRPr="00AF269B">
          <w:rPr>
            <w:i/>
            <w:iCs/>
            <w:rPrChange w:id="201" w:author="Robert Smith" w:date="2020-07-21T14:27:00Z">
              <w:rPr>
                <w:rFonts w:ascii="Arial" w:hAnsi="Arial" w:cs="Arial"/>
                <w:i/>
                <w:iCs/>
                <w:color w:val="000000"/>
                <w:sz w:val="22"/>
                <w:szCs w:val="22"/>
                <w:shd w:val="clear" w:color="auto" w:fill="00FF00"/>
              </w:rPr>
            </w:rPrChange>
          </w:rPr>
          <w:t>renderTable</w:t>
        </w:r>
        <w:r w:rsidR="00AF269B" w:rsidRPr="00AF269B">
          <w:rPr>
            <w:rPrChange w:id="202" w:author="Robert Smith" w:date="2020-07-21T14:27:00Z">
              <w:rPr>
                <w:rFonts w:ascii="Arial" w:hAnsi="Arial" w:cs="Arial"/>
                <w:color w:val="000000"/>
                <w:sz w:val="22"/>
                <w:szCs w:val="22"/>
                <w:shd w:val="clear" w:color="auto" w:fill="00FF00"/>
              </w:rPr>
            </w:rPrChange>
          </w:rPr>
          <w:t xml:space="preserve"> generates a table from the model results to display it on the web interface.</w:t>
        </w:r>
      </w:ins>
      <w:r>
        <w:t xml:space="preserve"> See previous section on the user interface and note that the *tableOutput* function has as an input </w:t>
      </w:r>
      <w:r>
        <w:rPr>
          <w:i/>
          <w:iCs/>
        </w:rPr>
        <w:t>SO_icer_table</w:t>
      </w:r>
      <w:r>
        <w:t xml:space="preserve">. The function </w:t>
      </w:r>
      <w:r>
        <w:rPr>
          <w:i/>
          <w:iCs/>
        </w:rPr>
        <w:t>renderTable</w:t>
      </w:r>
      <w:r>
        <w:t xml:space="preserve"> rerenders the table continuously so that the table always reflects the values from the data-frame of results created above. In this simple example we have created a table of results using code within the script. Normally we would use a custom function that creates a publication quality table that is aesthetically pleasing. There are </w:t>
      </w:r>
      <w:del w:id="203" w:author="Robert Smith" w:date="2020-07-21T14:27:00Z">
        <w:r w:rsidDel="00AF269B">
          <w:delText xml:space="preserve">numerous </w:delText>
        </w:r>
      </w:del>
      <w:ins w:id="204" w:author="Robert Smith" w:date="2020-07-21T14:27:00Z">
        <w:r w:rsidR="00AF269B">
          <w:t xml:space="preserve">different </w:t>
        </w:r>
      </w:ins>
      <w:r>
        <w:t xml:space="preserve">packages that provide this functionality </w:t>
      </w:r>
      <w:hyperlink w:anchor="ref-12" w:history="1">
        <w:r>
          <w:rPr>
            <w:rStyle w:val="Hyperlink"/>
            <w:vertAlign w:val="superscript"/>
          </w:rPr>
          <w:t>12</w:t>
        </w:r>
      </w:hyperlink>
      <w:r>
        <w:rPr>
          <w:vertAlign w:val="superscript"/>
        </w:rPr>
        <w:t xml:space="preserve">, </w:t>
      </w:r>
      <w:hyperlink w:anchor="ref-17" w:history="1">
        <w:r>
          <w:rPr>
            <w:rStyle w:val="Hyperlink"/>
            <w:vertAlign w:val="superscript"/>
          </w:rPr>
          <w:t>17</w:t>
        </w:r>
      </w:hyperlink>
      <w:r>
        <w:rPr>
          <w:vertAlign w:val="superscript"/>
        </w:rPr>
        <w:t xml:space="preserve">, </w:t>
      </w:r>
      <w:hyperlink w:anchor="ref-18" w:history="1">
        <w:r>
          <w:rPr>
            <w:rStyle w:val="Hyperlink"/>
            <w:vertAlign w:val="superscript"/>
          </w:rPr>
          <w:t>18</w:t>
        </w:r>
      </w:hyperlink>
      <w:r>
        <w:rPr>
          <w:vertAlign w:val="superscript"/>
        </w:rPr>
        <w:t xml:space="preserve"> </w:t>
      </w:r>
      <w:r>
        <w:t>.</w:t>
      </w:r>
    </w:p>
    <w:p w14:paraId="3B228DC6" w14:textId="77777777" w:rsidR="00E34220" w:rsidRDefault="00E34220">
      <w:pPr>
        <w:pStyle w:val="NormalWeb"/>
        <w:divId w:val="287200323"/>
      </w:pPr>
      <w:r>
        <w:t xml:space="preserve">The cost-effectiveness plane is created in a similar process, using the </w:t>
      </w:r>
      <w:r>
        <w:rPr>
          <w:i/>
          <w:iCs/>
        </w:rPr>
        <w:t>renderPlot</w:t>
      </w:r>
      <w:r>
        <w:t xml:space="preserve"> function to continuously update a plot, which is created using baseR plot function using incremental costs and QALYs calculated from the results dataframe </w:t>
      </w:r>
      <w:r>
        <w:rPr>
          <w:i/>
          <w:iCs/>
        </w:rPr>
        <w:t>df_model_res</w:t>
      </w:r>
      <w:r>
        <w:t xml:space="preserve">. For aesthetic purposes we recommend this is replaced by a ggplot2 or plotly plot, which have much improved functionality </w:t>
      </w:r>
      <w:hyperlink w:anchor="ref-19" w:history="1">
        <w:r>
          <w:rPr>
            <w:rStyle w:val="Hyperlink"/>
            <w:vertAlign w:val="superscript"/>
          </w:rPr>
          <w:t>19</w:t>
        </w:r>
      </w:hyperlink>
      <w:r>
        <w:rPr>
          <w:vertAlign w:val="superscript"/>
        </w:rPr>
        <w:t xml:space="preserve">, </w:t>
      </w:r>
      <w:hyperlink w:anchor="ref-20" w:history="1">
        <w:r>
          <w:rPr>
            <w:rStyle w:val="Hyperlink"/>
            <w:vertAlign w:val="superscript"/>
          </w:rPr>
          <w:t>20</w:t>
        </w:r>
      </w:hyperlink>
      <w:r>
        <w:rPr>
          <w:vertAlign w:val="superscript"/>
        </w:rPr>
        <w:t xml:space="preserve"> </w:t>
      </w:r>
      <w:r>
        <w:t xml:space="preserve">. As with the results table, there are also numerous health economic modelling specific R packages that have plotting features </w:t>
      </w:r>
      <w:hyperlink w:anchor="ref-12" w:history="1">
        <w:r>
          <w:rPr>
            <w:rStyle w:val="Hyperlink"/>
            <w:vertAlign w:val="superscript"/>
          </w:rPr>
          <w:t>12</w:t>
        </w:r>
      </w:hyperlink>
      <w:r>
        <w:rPr>
          <w:vertAlign w:val="superscript"/>
        </w:rPr>
        <w:t xml:space="preserve">, </w:t>
      </w:r>
      <w:hyperlink w:anchor="ref-17" w:history="1">
        <w:r>
          <w:rPr>
            <w:rStyle w:val="Hyperlink"/>
            <w:vertAlign w:val="superscript"/>
          </w:rPr>
          <w:t>17</w:t>
        </w:r>
      </w:hyperlink>
      <w:r>
        <w:rPr>
          <w:vertAlign w:val="superscript"/>
        </w:rPr>
        <w:t xml:space="preserve">, </w:t>
      </w:r>
      <w:hyperlink w:anchor="ref-18" w:history="1">
        <w:r>
          <w:rPr>
            <w:rStyle w:val="Hyperlink"/>
            <w:vertAlign w:val="superscript"/>
          </w:rPr>
          <w:t>18</w:t>
        </w:r>
      </w:hyperlink>
      <w:r>
        <w:rPr>
          <w:vertAlign w:val="superscript"/>
        </w:rPr>
        <w:t xml:space="preserve"> </w:t>
      </w:r>
      <w:r>
        <w:t>.</w:t>
      </w:r>
    </w:p>
    <w:p w14:paraId="37A5CA15" w14:textId="77777777" w:rsidR="00E34220" w:rsidRDefault="00E34220">
      <w:pPr>
        <w:pStyle w:val="NormalWeb"/>
        <w:divId w:val="287200323"/>
      </w:pPr>
      <w:r>
        <w:rPr>
          <w:b/>
          <w:bCs/>
        </w:rPr>
        <w:t>              Shiny server function              </w:t>
      </w:r>
      <w:r>
        <w:t xml:space="preserve"> </w:t>
      </w:r>
    </w:p>
    <w:p w14:paraId="6E4669B5" w14:textId="77777777" w:rsidR="00E34220" w:rsidRDefault="00E34220">
      <w:pPr>
        <w:pStyle w:val="HTMLPreformatted"/>
        <w:divId w:val="287200323"/>
      </w:pPr>
    </w:p>
    <w:p w14:paraId="1E523C0B" w14:textId="77777777" w:rsidR="00E34220" w:rsidRDefault="00E34220">
      <w:pPr>
        <w:pStyle w:val="HTMLPreformatted"/>
        <w:divId w:val="287200323"/>
      </w:pPr>
      <w:r>
        <w:t xml:space="preserve">                    </w:t>
      </w:r>
      <w:r>
        <w:rPr>
          <w:color w:val="000000"/>
        </w:rPr>
        <w:t>server &lt;—</w:t>
      </w:r>
      <w:r>
        <w:t xml:space="preserve"> </w:t>
      </w:r>
    </w:p>
    <w:p w14:paraId="53D62C11" w14:textId="77777777" w:rsidR="00E34220" w:rsidRDefault="00E34220">
      <w:pPr>
        <w:pStyle w:val="HTMLPreformatted"/>
        <w:divId w:val="287200323"/>
      </w:pPr>
      <w:r>
        <w:t xml:space="preserve">                    </w:t>
      </w:r>
      <w:r>
        <w:rPr>
          <w:color w:val="000000"/>
        </w:rPr>
        <w:t>function</w:t>
      </w:r>
    </w:p>
    <w:p w14:paraId="5A65593F" w14:textId="77777777" w:rsidR="00E34220" w:rsidRDefault="00E34220">
      <w:pPr>
        <w:pStyle w:val="HTMLPreformatted"/>
        <w:divId w:val="287200323"/>
      </w:pPr>
      <w:r>
        <w:t xml:space="preserve">                    </w:t>
      </w:r>
      <w:r>
        <w:rPr>
          <w:color w:val="000000"/>
        </w:rPr>
        <w:t>(input, output){</w:t>
      </w:r>
    </w:p>
    <w:p w14:paraId="7D1DB441" w14:textId="77777777" w:rsidR="00E34220" w:rsidRDefault="00E34220">
      <w:pPr>
        <w:pStyle w:val="HTMLPreformatted"/>
        <w:divId w:val="287200323"/>
      </w:pPr>
      <w:r>
        <w:t xml:space="preserve">                    </w:t>
      </w:r>
    </w:p>
    <w:p w14:paraId="779910CE" w14:textId="77777777" w:rsidR="00E34220" w:rsidRDefault="00E34220">
      <w:pPr>
        <w:pStyle w:val="HTMLPreformatted"/>
        <w:divId w:val="287200323"/>
      </w:pPr>
      <w:r>
        <w:t xml:space="preserve">                    </w:t>
      </w:r>
    </w:p>
    <w:p w14:paraId="46269DF4" w14:textId="77777777" w:rsidR="00E34220" w:rsidRDefault="00E34220">
      <w:pPr>
        <w:pStyle w:val="HTMLPreformatted"/>
        <w:divId w:val="287200323"/>
      </w:pPr>
      <w:r>
        <w:t xml:space="preserve">                    </w:t>
      </w:r>
      <w:r>
        <w:rPr>
          <w:i/>
          <w:iCs/>
          <w:color w:val="009900"/>
        </w:rPr>
        <w:t>#</w:t>
      </w:r>
      <w:r>
        <w:t xml:space="preserve"> </w:t>
      </w:r>
    </w:p>
    <w:p w14:paraId="528681DD" w14:textId="77777777" w:rsidR="00E34220" w:rsidRDefault="00E34220">
      <w:pPr>
        <w:pStyle w:val="HTMLPreformatted"/>
        <w:divId w:val="287200323"/>
      </w:pPr>
      <w:r>
        <w:t xml:space="preserve">                    </w:t>
      </w:r>
      <w:r>
        <w:rPr>
          <w:color w:val="000000"/>
        </w:rPr>
        <w:t>when action button pressed ...</w:t>
      </w:r>
    </w:p>
    <w:p w14:paraId="0D30EE87" w14:textId="77777777" w:rsidR="00E34220" w:rsidRDefault="00E34220">
      <w:pPr>
        <w:pStyle w:val="HTMLPreformatted"/>
        <w:divId w:val="287200323"/>
      </w:pPr>
      <w:r>
        <w:t xml:space="preserve">                     </w:t>
      </w:r>
    </w:p>
    <w:p w14:paraId="293B7275" w14:textId="77777777" w:rsidR="00E34220" w:rsidRDefault="00E34220">
      <w:pPr>
        <w:pStyle w:val="HTMLPreformatted"/>
        <w:divId w:val="287200323"/>
      </w:pPr>
      <w:r>
        <w:t xml:space="preserve">                    </w:t>
      </w:r>
      <w:r>
        <w:rPr>
          <w:color w:val="000000"/>
        </w:rPr>
        <w:t>observeEvent(input</w:t>
      </w:r>
    </w:p>
    <w:p w14:paraId="68A2BBEE" w14:textId="77777777" w:rsidR="00E34220" w:rsidRDefault="00E34220">
      <w:pPr>
        <w:pStyle w:val="HTMLPreformatted"/>
        <w:divId w:val="287200323"/>
      </w:pPr>
      <w:r>
        <w:t xml:space="preserve">                    </w:t>
      </w:r>
      <w:r>
        <w:rPr>
          <w:color w:val="000000"/>
        </w:rPr>
        <w:t>$</w:t>
      </w:r>
    </w:p>
    <w:p w14:paraId="461099F7" w14:textId="77777777" w:rsidR="00E34220" w:rsidRDefault="00E34220">
      <w:pPr>
        <w:pStyle w:val="HTMLPreformatted"/>
        <w:divId w:val="287200323"/>
      </w:pPr>
      <w:r>
        <w:t xml:space="preserve">                    </w:t>
      </w:r>
      <w:r>
        <w:rPr>
          <w:color w:val="000000"/>
        </w:rPr>
        <w:t>run_</w:t>
      </w:r>
    </w:p>
    <w:p w14:paraId="05EF5FEB" w14:textId="77777777" w:rsidR="00E34220" w:rsidRDefault="00E34220">
      <w:pPr>
        <w:pStyle w:val="HTMLPreformatted"/>
        <w:divId w:val="287200323"/>
      </w:pPr>
      <w:r>
        <w:t xml:space="preserve">                    </w:t>
      </w:r>
      <w:r>
        <w:rPr>
          <w:color w:val="000000"/>
        </w:rPr>
        <w:t>model</w:t>
      </w:r>
    </w:p>
    <w:p w14:paraId="4B3F5CEA" w14:textId="77777777" w:rsidR="00E34220" w:rsidRDefault="00E34220">
      <w:pPr>
        <w:pStyle w:val="HTMLPreformatted"/>
        <w:divId w:val="287200323"/>
      </w:pPr>
      <w:r>
        <w:lastRenderedPageBreak/>
        <w:t xml:space="preserve">                    </w:t>
      </w:r>
      <w:r>
        <w:rPr>
          <w:color w:val="000000"/>
        </w:rPr>
        <w:t>,</w:t>
      </w:r>
    </w:p>
    <w:p w14:paraId="58DC4CBB" w14:textId="77777777" w:rsidR="00E34220" w:rsidRDefault="00E34220">
      <w:pPr>
        <w:pStyle w:val="HTMLPreformatted"/>
        <w:divId w:val="287200323"/>
      </w:pPr>
      <w:r>
        <w:t xml:space="preserve">                                   </w:t>
      </w:r>
    </w:p>
    <w:p w14:paraId="167885F7" w14:textId="77777777" w:rsidR="00E34220" w:rsidRDefault="00E34220">
      <w:pPr>
        <w:pStyle w:val="HTMLPreformatted"/>
        <w:divId w:val="287200323"/>
      </w:pPr>
      <w:r>
        <w:t xml:space="preserve">                    </w:t>
      </w:r>
      <w:r>
        <w:rPr>
          <w:color w:val="000000"/>
        </w:rPr>
        <w:t>ignoreNULL = F, {</w:t>
      </w:r>
    </w:p>
    <w:p w14:paraId="28B81B04" w14:textId="77777777" w:rsidR="00E34220" w:rsidRDefault="00E34220">
      <w:pPr>
        <w:pStyle w:val="HTMLPreformatted"/>
        <w:divId w:val="287200323"/>
      </w:pPr>
      <w:r>
        <w:t xml:space="preserve">                    </w:t>
      </w:r>
    </w:p>
    <w:p w14:paraId="39F12A77" w14:textId="77777777" w:rsidR="00E34220" w:rsidRDefault="00E34220">
      <w:pPr>
        <w:pStyle w:val="HTMLPreformatted"/>
        <w:divId w:val="287200323"/>
      </w:pPr>
      <w:r>
        <w:t xml:space="preserve">                    </w:t>
      </w:r>
    </w:p>
    <w:p w14:paraId="73F6F20A" w14:textId="77777777" w:rsidR="00E34220" w:rsidRDefault="00E34220">
      <w:pPr>
        <w:pStyle w:val="HTMLPreformatted"/>
        <w:divId w:val="287200323"/>
      </w:pPr>
      <w:r>
        <w:t xml:space="preserve">                    </w:t>
      </w:r>
      <w:r>
        <w:rPr>
          <w:i/>
          <w:iCs/>
          <w:color w:val="009900"/>
        </w:rPr>
        <w:t>#</w:t>
      </w:r>
      <w:r>
        <w:t xml:space="preserve"> </w:t>
      </w:r>
    </w:p>
    <w:p w14:paraId="63B06F87" w14:textId="77777777" w:rsidR="00E34220" w:rsidRDefault="00E34220">
      <w:pPr>
        <w:pStyle w:val="HTMLPreformatted"/>
        <w:divId w:val="287200323"/>
      </w:pPr>
      <w:r>
        <w:t xml:space="preserve">                    </w:t>
      </w:r>
      <w:r>
        <w:rPr>
          <w:color w:val="009900"/>
        </w:rPr>
        <w:t>Run  model function with Shiny inputs</w:t>
      </w:r>
    </w:p>
    <w:p w14:paraId="02B37EAA" w14:textId="77777777" w:rsidR="00E34220" w:rsidRDefault="00E34220">
      <w:pPr>
        <w:pStyle w:val="HTMLPreformatted"/>
        <w:divId w:val="287200323"/>
      </w:pPr>
      <w:r>
        <w:t xml:space="preserve">                     </w:t>
      </w:r>
    </w:p>
    <w:p w14:paraId="3B0EF375" w14:textId="77777777" w:rsidR="00E34220" w:rsidRDefault="00E34220">
      <w:pPr>
        <w:pStyle w:val="HTMLPreformatted"/>
        <w:divId w:val="287200323"/>
      </w:pPr>
      <w:r>
        <w:t xml:space="preserve">                    </w:t>
      </w:r>
      <w:r>
        <w:rPr>
          <w:color w:val="000000"/>
        </w:rPr>
        <w:t>df</w:t>
      </w:r>
    </w:p>
    <w:p w14:paraId="479EB615" w14:textId="77777777" w:rsidR="00E34220" w:rsidRDefault="00E34220">
      <w:pPr>
        <w:pStyle w:val="HTMLPreformatted"/>
        <w:divId w:val="287200323"/>
      </w:pPr>
      <w:r>
        <w:t xml:space="preserve">                    </w:t>
      </w:r>
      <w:r>
        <w:rPr>
          <w:color w:val="000000"/>
        </w:rPr>
        <w:t>_</w:t>
      </w:r>
    </w:p>
    <w:p w14:paraId="2EBC27A9" w14:textId="77777777" w:rsidR="00E34220" w:rsidRDefault="00E34220">
      <w:pPr>
        <w:pStyle w:val="HTMLPreformatted"/>
        <w:divId w:val="287200323"/>
      </w:pPr>
      <w:r>
        <w:t xml:space="preserve">                    </w:t>
      </w:r>
      <w:r>
        <w:rPr>
          <w:color w:val="000000"/>
        </w:rPr>
        <w:t>model</w:t>
      </w:r>
    </w:p>
    <w:p w14:paraId="034A44AE" w14:textId="77777777" w:rsidR="00E34220" w:rsidRDefault="00E34220">
      <w:pPr>
        <w:pStyle w:val="HTMLPreformatted"/>
        <w:divId w:val="287200323"/>
      </w:pPr>
      <w:r>
        <w:t xml:space="preserve">                    </w:t>
      </w:r>
      <w:r>
        <w:rPr>
          <w:color w:val="000000"/>
        </w:rPr>
        <w:t>_res = f</w:t>
      </w:r>
    </w:p>
    <w:p w14:paraId="53398939" w14:textId="77777777" w:rsidR="00E34220" w:rsidRDefault="00E34220">
      <w:pPr>
        <w:pStyle w:val="HTMLPreformatted"/>
        <w:divId w:val="287200323"/>
      </w:pPr>
      <w:r>
        <w:t xml:space="preserve">                    </w:t>
      </w:r>
      <w:r>
        <w:rPr>
          <w:color w:val="000000"/>
        </w:rPr>
        <w:t>_</w:t>
      </w:r>
    </w:p>
    <w:p w14:paraId="61522A85" w14:textId="77777777" w:rsidR="00E34220" w:rsidRDefault="00E34220">
      <w:pPr>
        <w:pStyle w:val="HTMLPreformatted"/>
        <w:divId w:val="287200323"/>
      </w:pPr>
      <w:r>
        <w:t xml:space="preserve">                    </w:t>
      </w:r>
      <w:r>
        <w:rPr>
          <w:color w:val="000000"/>
        </w:rPr>
        <w:t>wrapper(</w:t>
      </w:r>
    </w:p>
    <w:p w14:paraId="283626DB" w14:textId="77777777" w:rsidR="00E34220" w:rsidRDefault="00E34220">
      <w:pPr>
        <w:pStyle w:val="HTMLPreformatted"/>
        <w:divId w:val="287200323"/>
      </w:pPr>
      <w:r>
        <w:t xml:space="preserve">                             </w:t>
      </w:r>
    </w:p>
    <w:p w14:paraId="407D60AC" w14:textId="77777777" w:rsidR="00E34220" w:rsidRDefault="00E34220">
      <w:pPr>
        <w:pStyle w:val="HTMLPreformatted"/>
        <w:divId w:val="287200323"/>
      </w:pPr>
      <w:r>
        <w:t xml:space="preserve">                    </w:t>
      </w:r>
      <w:r>
        <w:rPr>
          <w:color w:val="000000"/>
        </w:rPr>
        <w:t>c</w:t>
      </w:r>
    </w:p>
    <w:p w14:paraId="24F27A68" w14:textId="77777777" w:rsidR="00E34220" w:rsidRDefault="00E34220">
      <w:pPr>
        <w:pStyle w:val="HTMLPreformatted"/>
        <w:divId w:val="287200323"/>
      </w:pPr>
      <w:r>
        <w:t xml:space="preserve">                    </w:t>
      </w:r>
      <w:r>
        <w:rPr>
          <w:color w:val="000000"/>
        </w:rPr>
        <w:t>_Trt = input</w:t>
      </w:r>
    </w:p>
    <w:p w14:paraId="054EAC0B" w14:textId="77777777" w:rsidR="00E34220" w:rsidRDefault="00E34220">
      <w:pPr>
        <w:pStyle w:val="HTMLPreformatted"/>
        <w:divId w:val="287200323"/>
      </w:pPr>
      <w:r>
        <w:t xml:space="preserve">                    </w:t>
      </w:r>
      <w:r>
        <w:rPr>
          <w:color w:val="000000"/>
        </w:rPr>
        <w:t>$</w:t>
      </w:r>
    </w:p>
    <w:p w14:paraId="362AE7AE" w14:textId="77777777" w:rsidR="00E34220" w:rsidRDefault="00E34220">
      <w:pPr>
        <w:pStyle w:val="HTMLPreformatted"/>
        <w:divId w:val="287200323"/>
      </w:pPr>
      <w:r>
        <w:t xml:space="preserve">                    </w:t>
      </w:r>
      <w:r>
        <w:rPr>
          <w:color w:val="000000"/>
        </w:rPr>
        <w:t>SI_</w:t>
      </w:r>
    </w:p>
    <w:p w14:paraId="2706D534" w14:textId="77777777" w:rsidR="00E34220" w:rsidRDefault="00E34220">
      <w:pPr>
        <w:pStyle w:val="HTMLPreformatted"/>
        <w:divId w:val="287200323"/>
      </w:pPr>
      <w:r>
        <w:t xml:space="preserve">                    </w:t>
      </w:r>
      <w:r>
        <w:rPr>
          <w:color w:val="000000"/>
        </w:rPr>
        <w:t>c</w:t>
      </w:r>
    </w:p>
    <w:p w14:paraId="4C2E014F" w14:textId="77777777" w:rsidR="00E34220" w:rsidRDefault="00E34220">
      <w:pPr>
        <w:pStyle w:val="HTMLPreformatted"/>
        <w:divId w:val="287200323"/>
      </w:pPr>
      <w:r>
        <w:t xml:space="preserve">                    </w:t>
      </w:r>
      <w:r>
        <w:rPr>
          <w:color w:val="000000"/>
        </w:rPr>
        <w:t>_Trt,</w:t>
      </w:r>
    </w:p>
    <w:p w14:paraId="1BF5103D" w14:textId="77777777" w:rsidR="00E34220" w:rsidRDefault="00E34220">
      <w:pPr>
        <w:pStyle w:val="HTMLPreformatted"/>
        <w:divId w:val="287200323"/>
      </w:pPr>
      <w:r>
        <w:t xml:space="preserve">                             </w:t>
      </w:r>
    </w:p>
    <w:p w14:paraId="237CB427" w14:textId="77777777" w:rsidR="00E34220" w:rsidRDefault="00E34220">
      <w:pPr>
        <w:pStyle w:val="HTMLPreformatted"/>
        <w:divId w:val="287200323"/>
      </w:pPr>
      <w:r>
        <w:t xml:space="preserve">                    </w:t>
      </w:r>
      <w:r>
        <w:rPr>
          <w:color w:val="000000"/>
        </w:rPr>
        <w:t>n</w:t>
      </w:r>
    </w:p>
    <w:p w14:paraId="0217F44B" w14:textId="77777777" w:rsidR="00E34220" w:rsidRDefault="00E34220">
      <w:pPr>
        <w:pStyle w:val="HTMLPreformatted"/>
        <w:divId w:val="287200323"/>
      </w:pPr>
      <w:r>
        <w:t xml:space="preserve">                    </w:t>
      </w:r>
      <w:r>
        <w:rPr>
          <w:color w:val="000000"/>
        </w:rPr>
        <w:t>_</w:t>
      </w:r>
    </w:p>
    <w:p w14:paraId="6C039698" w14:textId="77777777" w:rsidR="00E34220" w:rsidRDefault="00E34220">
      <w:pPr>
        <w:pStyle w:val="HTMLPreformatted"/>
        <w:divId w:val="287200323"/>
      </w:pPr>
      <w:r>
        <w:t xml:space="preserve">                    </w:t>
      </w:r>
      <w:r>
        <w:rPr>
          <w:color w:val="000000"/>
        </w:rPr>
        <w:t>age</w:t>
      </w:r>
    </w:p>
    <w:p w14:paraId="60B52BA5" w14:textId="77777777" w:rsidR="00E34220" w:rsidRDefault="00E34220">
      <w:pPr>
        <w:pStyle w:val="HTMLPreformatted"/>
        <w:divId w:val="287200323"/>
      </w:pPr>
      <w:r>
        <w:t xml:space="preserve">                    </w:t>
      </w:r>
      <w:r>
        <w:rPr>
          <w:color w:val="000000"/>
        </w:rPr>
        <w:t>_</w:t>
      </w:r>
    </w:p>
    <w:p w14:paraId="21585566" w14:textId="77777777" w:rsidR="00E34220" w:rsidRDefault="00E34220">
      <w:pPr>
        <w:pStyle w:val="HTMLPreformatted"/>
        <w:divId w:val="287200323"/>
      </w:pPr>
      <w:r>
        <w:t xml:space="preserve">                    </w:t>
      </w:r>
      <w:r>
        <w:rPr>
          <w:color w:val="000000"/>
        </w:rPr>
        <w:t>init = input</w:t>
      </w:r>
    </w:p>
    <w:p w14:paraId="54D0F894" w14:textId="77777777" w:rsidR="00E34220" w:rsidRDefault="00E34220">
      <w:pPr>
        <w:pStyle w:val="HTMLPreformatted"/>
        <w:divId w:val="287200323"/>
      </w:pPr>
      <w:r>
        <w:t xml:space="preserve">                    </w:t>
      </w:r>
      <w:r>
        <w:rPr>
          <w:color w:val="000000"/>
        </w:rPr>
        <w:t>$</w:t>
      </w:r>
    </w:p>
    <w:p w14:paraId="6FDD2D64" w14:textId="77777777" w:rsidR="00E34220" w:rsidRDefault="00E34220">
      <w:pPr>
        <w:pStyle w:val="HTMLPreformatted"/>
        <w:divId w:val="287200323"/>
      </w:pPr>
      <w:r>
        <w:t xml:space="preserve">                    </w:t>
      </w:r>
      <w:r>
        <w:rPr>
          <w:color w:val="000000"/>
        </w:rPr>
        <w:t>SI</w:t>
      </w:r>
    </w:p>
    <w:p w14:paraId="13233730" w14:textId="77777777" w:rsidR="00E34220" w:rsidRDefault="00E34220">
      <w:pPr>
        <w:pStyle w:val="HTMLPreformatted"/>
        <w:divId w:val="287200323"/>
      </w:pPr>
      <w:r>
        <w:t xml:space="preserve">                    </w:t>
      </w:r>
      <w:r>
        <w:rPr>
          <w:color w:val="000000"/>
        </w:rPr>
        <w:t>_</w:t>
      </w:r>
    </w:p>
    <w:p w14:paraId="4908E89B" w14:textId="77777777" w:rsidR="00E34220" w:rsidRDefault="00E34220">
      <w:pPr>
        <w:pStyle w:val="HTMLPreformatted"/>
        <w:divId w:val="287200323"/>
      </w:pPr>
      <w:r>
        <w:t xml:space="preserve">                    </w:t>
      </w:r>
      <w:r>
        <w:rPr>
          <w:color w:val="000000"/>
        </w:rPr>
        <w:t>n</w:t>
      </w:r>
    </w:p>
    <w:p w14:paraId="75D056AD" w14:textId="77777777" w:rsidR="00E34220" w:rsidRDefault="00E34220">
      <w:pPr>
        <w:pStyle w:val="HTMLPreformatted"/>
        <w:divId w:val="287200323"/>
      </w:pPr>
      <w:r>
        <w:t xml:space="preserve">                    </w:t>
      </w:r>
      <w:r>
        <w:rPr>
          <w:color w:val="000000"/>
        </w:rPr>
        <w:t>_</w:t>
      </w:r>
    </w:p>
    <w:p w14:paraId="549A18EB" w14:textId="77777777" w:rsidR="00E34220" w:rsidRDefault="00E34220">
      <w:pPr>
        <w:pStyle w:val="HTMLPreformatted"/>
        <w:divId w:val="287200323"/>
      </w:pPr>
      <w:r>
        <w:t xml:space="preserve">                    </w:t>
      </w:r>
      <w:r>
        <w:rPr>
          <w:color w:val="000000"/>
        </w:rPr>
        <w:t>age</w:t>
      </w:r>
    </w:p>
    <w:p w14:paraId="36BAC2C4" w14:textId="77777777" w:rsidR="00E34220" w:rsidRDefault="00E34220">
      <w:pPr>
        <w:pStyle w:val="HTMLPreformatted"/>
        <w:divId w:val="287200323"/>
      </w:pPr>
      <w:r>
        <w:t xml:space="preserve">                    </w:t>
      </w:r>
      <w:r>
        <w:rPr>
          <w:color w:val="000000"/>
        </w:rPr>
        <w:t>_</w:t>
      </w:r>
    </w:p>
    <w:p w14:paraId="35CEB969" w14:textId="77777777" w:rsidR="00E34220" w:rsidRDefault="00E34220">
      <w:pPr>
        <w:pStyle w:val="HTMLPreformatted"/>
        <w:divId w:val="287200323"/>
      </w:pPr>
      <w:r>
        <w:t xml:space="preserve">                    </w:t>
      </w:r>
      <w:r>
        <w:rPr>
          <w:color w:val="000000"/>
        </w:rPr>
        <w:t>init,</w:t>
      </w:r>
    </w:p>
    <w:p w14:paraId="56ABD3AD" w14:textId="77777777" w:rsidR="00E34220" w:rsidRDefault="00E34220">
      <w:pPr>
        <w:pStyle w:val="HTMLPreformatted"/>
        <w:divId w:val="287200323"/>
      </w:pPr>
      <w:r>
        <w:t xml:space="preserve">                             </w:t>
      </w:r>
    </w:p>
    <w:p w14:paraId="18E46838" w14:textId="77777777" w:rsidR="00E34220" w:rsidRDefault="00E34220">
      <w:pPr>
        <w:pStyle w:val="HTMLPreformatted"/>
        <w:divId w:val="287200323"/>
      </w:pPr>
      <w:r>
        <w:t xml:space="preserve">                    </w:t>
      </w:r>
      <w:r>
        <w:rPr>
          <w:color w:val="000000"/>
        </w:rPr>
        <w:t>n</w:t>
      </w:r>
    </w:p>
    <w:p w14:paraId="0D7EF40E" w14:textId="77777777" w:rsidR="00E34220" w:rsidRDefault="00E34220">
      <w:pPr>
        <w:pStyle w:val="HTMLPreformatted"/>
        <w:divId w:val="287200323"/>
      </w:pPr>
      <w:r>
        <w:t xml:space="preserve">                    </w:t>
      </w:r>
      <w:r>
        <w:rPr>
          <w:color w:val="000000"/>
        </w:rPr>
        <w:t>_</w:t>
      </w:r>
    </w:p>
    <w:p w14:paraId="5A656A0B" w14:textId="77777777" w:rsidR="00E34220" w:rsidRDefault="00E34220">
      <w:pPr>
        <w:pStyle w:val="HTMLPreformatted"/>
        <w:divId w:val="287200323"/>
      </w:pPr>
      <w:r>
        <w:t xml:space="preserve">                    </w:t>
      </w:r>
      <w:r>
        <w:rPr>
          <w:color w:val="000000"/>
        </w:rPr>
        <w:t>sim = input</w:t>
      </w:r>
    </w:p>
    <w:p w14:paraId="7FA2013B" w14:textId="77777777" w:rsidR="00E34220" w:rsidRDefault="00E34220">
      <w:pPr>
        <w:pStyle w:val="HTMLPreformatted"/>
        <w:divId w:val="287200323"/>
      </w:pPr>
      <w:r>
        <w:t xml:space="preserve">                    </w:t>
      </w:r>
      <w:r>
        <w:rPr>
          <w:color w:val="000000"/>
        </w:rPr>
        <w:t>$</w:t>
      </w:r>
    </w:p>
    <w:p w14:paraId="05164174" w14:textId="77777777" w:rsidR="00E34220" w:rsidRDefault="00E34220">
      <w:pPr>
        <w:pStyle w:val="HTMLPreformatted"/>
        <w:divId w:val="287200323"/>
      </w:pPr>
      <w:r>
        <w:t xml:space="preserve">                    </w:t>
      </w:r>
      <w:r>
        <w:rPr>
          <w:color w:val="000000"/>
        </w:rPr>
        <w:t>SI</w:t>
      </w:r>
    </w:p>
    <w:p w14:paraId="41D9ACEC" w14:textId="77777777" w:rsidR="00E34220" w:rsidRDefault="00E34220">
      <w:pPr>
        <w:pStyle w:val="HTMLPreformatted"/>
        <w:divId w:val="287200323"/>
      </w:pPr>
      <w:r>
        <w:t xml:space="preserve">                    </w:t>
      </w:r>
      <w:r>
        <w:rPr>
          <w:color w:val="000000"/>
        </w:rPr>
        <w:t>_</w:t>
      </w:r>
    </w:p>
    <w:p w14:paraId="56CBB2E6" w14:textId="77777777" w:rsidR="00E34220" w:rsidRDefault="00E34220">
      <w:pPr>
        <w:pStyle w:val="HTMLPreformatted"/>
        <w:divId w:val="287200323"/>
      </w:pPr>
      <w:r>
        <w:t xml:space="preserve">                    </w:t>
      </w:r>
      <w:r>
        <w:rPr>
          <w:color w:val="000000"/>
        </w:rPr>
        <w:t>n</w:t>
      </w:r>
    </w:p>
    <w:p w14:paraId="5F9B013D" w14:textId="77777777" w:rsidR="00E34220" w:rsidRDefault="00E34220">
      <w:pPr>
        <w:pStyle w:val="HTMLPreformatted"/>
        <w:divId w:val="287200323"/>
      </w:pPr>
      <w:r>
        <w:t xml:space="preserve">                    </w:t>
      </w:r>
      <w:r>
        <w:rPr>
          <w:color w:val="000000"/>
        </w:rPr>
        <w:t>_</w:t>
      </w:r>
    </w:p>
    <w:p w14:paraId="588B5946" w14:textId="77777777" w:rsidR="00E34220" w:rsidRDefault="00E34220">
      <w:pPr>
        <w:pStyle w:val="HTMLPreformatted"/>
        <w:divId w:val="287200323"/>
      </w:pPr>
      <w:r>
        <w:t xml:space="preserve">                    </w:t>
      </w:r>
      <w:r>
        <w:rPr>
          <w:color w:val="000000"/>
        </w:rPr>
        <w:t>sim)</w:t>
      </w:r>
    </w:p>
    <w:p w14:paraId="74ECC3A5" w14:textId="77777777" w:rsidR="00E34220" w:rsidRDefault="00E34220">
      <w:pPr>
        <w:pStyle w:val="HTMLPreformatted"/>
        <w:divId w:val="287200323"/>
      </w:pPr>
      <w:r>
        <w:t xml:space="preserve">                    </w:t>
      </w:r>
    </w:p>
    <w:p w14:paraId="3A1A7C64" w14:textId="77777777" w:rsidR="00E34220" w:rsidRDefault="00E34220">
      <w:pPr>
        <w:pStyle w:val="HTMLPreformatted"/>
        <w:divId w:val="287200323"/>
      </w:pPr>
      <w:r>
        <w:t xml:space="preserve">                    </w:t>
      </w:r>
    </w:p>
    <w:p w14:paraId="2522CE17" w14:textId="77777777" w:rsidR="00E34220" w:rsidRDefault="00E34220">
      <w:pPr>
        <w:pStyle w:val="HTMLPreformatted"/>
        <w:divId w:val="287200323"/>
      </w:pPr>
      <w:r>
        <w:t xml:space="preserve">                    </w:t>
      </w:r>
      <w:r>
        <w:rPr>
          <w:i/>
          <w:iCs/>
          <w:color w:val="009900"/>
        </w:rPr>
        <w:t>#</w:t>
      </w:r>
    </w:p>
    <w:p w14:paraId="4348FFF4" w14:textId="77777777" w:rsidR="00E34220" w:rsidRDefault="00E34220">
      <w:pPr>
        <w:pStyle w:val="HTMLPreformatted"/>
        <w:divId w:val="287200323"/>
      </w:pPr>
      <w:r>
        <w:t xml:space="preserve">                    </w:t>
      </w:r>
      <w:r>
        <w:rPr>
          <w:color w:val="009900"/>
        </w:rPr>
        <w:t>—— CREATE COST EFFECTIVENESS TABLE ——</w:t>
      </w:r>
    </w:p>
    <w:p w14:paraId="629004F0" w14:textId="77777777" w:rsidR="00E34220" w:rsidRDefault="00E34220">
      <w:pPr>
        <w:pStyle w:val="HTMLPreformatted"/>
        <w:divId w:val="287200323"/>
      </w:pPr>
      <w:r>
        <w:t xml:space="preserve">                    </w:t>
      </w:r>
      <w:r>
        <w:rPr>
          <w:i/>
          <w:iCs/>
          <w:color w:val="009900"/>
        </w:rPr>
        <w:t>#</w:t>
      </w:r>
    </w:p>
    <w:p w14:paraId="4A1A4819" w14:textId="77777777" w:rsidR="00E34220" w:rsidRDefault="00E34220">
      <w:pPr>
        <w:pStyle w:val="HTMLPreformatted"/>
        <w:divId w:val="287200323"/>
      </w:pPr>
      <w:r>
        <w:t xml:space="preserve">                    </w:t>
      </w:r>
    </w:p>
    <w:p w14:paraId="6D4CC9E9" w14:textId="77777777" w:rsidR="00E34220" w:rsidRDefault="00E34220">
      <w:pPr>
        <w:pStyle w:val="HTMLPreformatted"/>
        <w:divId w:val="287200323"/>
      </w:pPr>
      <w:r>
        <w:t xml:space="preserve">                    </w:t>
      </w:r>
    </w:p>
    <w:p w14:paraId="35EADFE3" w14:textId="77777777" w:rsidR="00E34220" w:rsidRDefault="00E34220">
      <w:pPr>
        <w:pStyle w:val="HTMLPreformatted"/>
        <w:divId w:val="287200323"/>
      </w:pPr>
      <w:r>
        <w:t xml:space="preserve">                    </w:t>
      </w:r>
      <w:r>
        <w:rPr>
          <w:i/>
          <w:iCs/>
          <w:color w:val="009900"/>
        </w:rPr>
        <w:t>#</w:t>
      </w:r>
      <w:r>
        <w:t xml:space="preserve"> </w:t>
      </w:r>
    </w:p>
    <w:p w14:paraId="0E9BE534" w14:textId="77777777" w:rsidR="00E34220" w:rsidRDefault="00E34220">
      <w:pPr>
        <w:pStyle w:val="HTMLPreformatted"/>
        <w:divId w:val="287200323"/>
      </w:pPr>
      <w:r>
        <w:t xml:space="preserve">                    </w:t>
      </w:r>
      <w:r>
        <w:rPr>
          <w:color w:val="009900"/>
        </w:rPr>
        <w:t>renderTable continuously updates table</w:t>
      </w:r>
    </w:p>
    <w:p w14:paraId="0DB4B849" w14:textId="77777777" w:rsidR="00E34220" w:rsidRDefault="00E34220">
      <w:pPr>
        <w:pStyle w:val="HTMLPreformatted"/>
        <w:divId w:val="287200323"/>
      </w:pPr>
      <w:r>
        <w:t xml:space="preserve">                     </w:t>
      </w:r>
    </w:p>
    <w:p w14:paraId="690E8B6E" w14:textId="77777777" w:rsidR="00E34220" w:rsidRDefault="00E34220">
      <w:pPr>
        <w:pStyle w:val="HTMLPreformatted"/>
        <w:divId w:val="287200323"/>
      </w:pPr>
      <w:r>
        <w:t xml:space="preserve">                    </w:t>
      </w:r>
      <w:r>
        <w:rPr>
          <w:color w:val="000000"/>
        </w:rPr>
        <w:t>output</w:t>
      </w:r>
    </w:p>
    <w:p w14:paraId="6E07DCAA" w14:textId="77777777" w:rsidR="00E34220" w:rsidRDefault="00E34220">
      <w:pPr>
        <w:pStyle w:val="HTMLPreformatted"/>
        <w:divId w:val="287200323"/>
      </w:pPr>
      <w:r>
        <w:t xml:space="preserve">                    </w:t>
      </w:r>
      <w:r>
        <w:rPr>
          <w:color w:val="000000"/>
        </w:rPr>
        <w:t>$</w:t>
      </w:r>
    </w:p>
    <w:p w14:paraId="3EA96091" w14:textId="77777777" w:rsidR="00E34220" w:rsidRDefault="00E34220">
      <w:pPr>
        <w:pStyle w:val="HTMLPreformatted"/>
        <w:divId w:val="287200323"/>
      </w:pPr>
      <w:r>
        <w:t xml:space="preserve">                    </w:t>
      </w:r>
      <w:r>
        <w:rPr>
          <w:color w:val="000000"/>
        </w:rPr>
        <w:t>SO</w:t>
      </w:r>
    </w:p>
    <w:p w14:paraId="02EA696E" w14:textId="77777777" w:rsidR="00E34220" w:rsidRDefault="00E34220">
      <w:pPr>
        <w:pStyle w:val="HTMLPreformatted"/>
        <w:divId w:val="287200323"/>
      </w:pPr>
      <w:r>
        <w:t xml:space="preserve">                    </w:t>
      </w:r>
      <w:r>
        <w:rPr>
          <w:color w:val="000000"/>
        </w:rPr>
        <w:t>_</w:t>
      </w:r>
    </w:p>
    <w:p w14:paraId="75DB50C3" w14:textId="77777777" w:rsidR="00E34220" w:rsidRDefault="00E34220">
      <w:pPr>
        <w:pStyle w:val="HTMLPreformatted"/>
        <w:divId w:val="287200323"/>
      </w:pPr>
      <w:r>
        <w:t xml:space="preserve">                    </w:t>
      </w:r>
      <w:r>
        <w:rPr>
          <w:color w:val="000000"/>
        </w:rPr>
        <w:t>icer_</w:t>
      </w:r>
    </w:p>
    <w:p w14:paraId="79B644B2" w14:textId="77777777" w:rsidR="00E34220" w:rsidRDefault="00E34220">
      <w:pPr>
        <w:pStyle w:val="HTMLPreformatted"/>
        <w:divId w:val="287200323"/>
      </w:pPr>
      <w:r>
        <w:t xml:space="preserve">                    </w:t>
      </w:r>
      <w:r>
        <w:rPr>
          <w:color w:val="000000"/>
        </w:rPr>
        <w:t xml:space="preserve">table </w:t>
      </w:r>
    </w:p>
    <w:p w14:paraId="60765B2C" w14:textId="77777777" w:rsidR="00E34220" w:rsidRDefault="00E34220">
      <w:pPr>
        <w:pStyle w:val="HTMLPreformatted"/>
        <w:divId w:val="287200323"/>
      </w:pPr>
      <w:r>
        <w:lastRenderedPageBreak/>
        <w:t xml:space="preserve">                    </w:t>
      </w:r>
      <w:r>
        <w:rPr>
          <w:color w:val="000000"/>
        </w:rPr>
        <w:t>&lt;— renderTable({</w:t>
      </w:r>
    </w:p>
    <w:p w14:paraId="3794803A" w14:textId="77777777" w:rsidR="00E34220" w:rsidRDefault="00E34220">
      <w:pPr>
        <w:pStyle w:val="HTMLPreformatted"/>
        <w:divId w:val="287200323"/>
      </w:pPr>
      <w:r>
        <w:t xml:space="preserve">                     </w:t>
      </w:r>
    </w:p>
    <w:p w14:paraId="5707F15C" w14:textId="77777777" w:rsidR="00E34220" w:rsidRDefault="00E34220">
      <w:pPr>
        <w:pStyle w:val="HTMLPreformatted"/>
        <w:divId w:val="287200323"/>
      </w:pPr>
      <w:r>
        <w:t xml:space="preserve"> </w:t>
      </w:r>
    </w:p>
    <w:p w14:paraId="66C32A6A" w14:textId="77777777" w:rsidR="00E34220" w:rsidRDefault="00E34220">
      <w:pPr>
        <w:pStyle w:val="HTMLPreformatted"/>
        <w:divId w:val="287200323"/>
      </w:pPr>
      <w:r>
        <w:t xml:space="preserve">                    </w:t>
      </w:r>
      <w:r>
        <w:rPr>
          <w:color w:val="000000"/>
        </w:rPr>
        <w:t>df</w:t>
      </w:r>
    </w:p>
    <w:p w14:paraId="683F1619" w14:textId="77777777" w:rsidR="00E34220" w:rsidRDefault="00E34220">
      <w:pPr>
        <w:pStyle w:val="HTMLPreformatted"/>
        <w:divId w:val="287200323"/>
      </w:pPr>
      <w:r>
        <w:t xml:space="preserve">                    </w:t>
      </w:r>
      <w:r>
        <w:rPr>
          <w:color w:val="000000"/>
        </w:rPr>
        <w:t>_res_</w:t>
      </w:r>
    </w:p>
    <w:p w14:paraId="573FA502" w14:textId="77777777" w:rsidR="00E34220" w:rsidRDefault="00E34220">
      <w:pPr>
        <w:pStyle w:val="HTMLPreformatted"/>
        <w:divId w:val="287200323"/>
      </w:pPr>
      <w:r>
        <w:t xml:space="preserve">                    </w:t>
      </w:r>
      <w:r>
        <w:rPr>
          <w:color w:val="000000"/>
        </w:rPr>
        <w:t xml:space="preserve">table </w:t>
      </w:r>
    </w:p>
    <w:p w14:paraId="3FAA1518" w14:textId="77777777" w:rsidR="00E34220" w:rsidRDefault="00E34220">
      <w:pPr>
        <w:pStyle w:val="HTMLPreformatted"/>
        <w:divId w:val="287200323"/>
      </w:pPr>
      <w:r>
        <w:t xml:space="preserve">                    </w:t>
      </w:r>
      <w:r>
        <w:rPr>
          <w:color w:val="000000"/>
        </w:rPr>
        <w:t>&lt;—</w:t>
      </w:r>
      <w:r>
        <w:t xml:space="preserve"> </w:t>
      </w:r>
    </w:p>
    <w:p w14:paraId="7AF80B9D" w14:textId="77777777" w:rsidR="00E34220" w:rsidRDefault="00E34220">
      <w:pPr>
        <w:pStyle w:val="HTMLPreformatted"/>
        <w:divId w:val="287200323"/>
      </w:pPr>
      <w:r>
        <w:t xml:space="preserve">                    </w:t>
      </w:r>
      <w:r>
        <w:rPr>
          <w:color w:val="000000"/>
        </w:rPr>
        <w:t>data.frame</w:t>
      </w:r>
    </w:p>
    <w:p w14:paraId="18E27455" w14:textId="77777777" w:rsidR="00E34220" w:rsidRDefault="00E34220">
      <w:pPr>
        <w:pStyle w:val="HTMLPreformatted"/>
        <w:divId w:val="287200323"/>
      </w:pPr>
      <w:r>
        <w:t xml:space="preserve">                    </w:t>
      </w:r>
      <w:r>
        <w:rPr>
          <w:color w:val="000000"/>
        </w:rPr>
        <w:t>(</w:t>
      </w:r>
    </w:p>
    <w:p w14:paraId="4295A2BE" w14:textId="77777777" w:rsidR="00E34220" w:rsidRDefault="00E34220">
      <w:pPr>
        <w:pStyle w:val="HTMLPreformatted"/>
        <w:divId w:val="287200323"/>
      </w:pPr>
      <w:r>
        <w:t xml:space="preserve">                    </w:t>
      </w:r>
      <w:r>
        <w:rPr>
          <w:i/>
          <w:iCs/>
          <w:color w:val="009900"/>
        </w:rPr>
        <w:t xml:space="preserve"> #</w:t>
      </w:r>
      <w:r>
        <w:t xml:space="preserve"> </w:t>
      </w:r>
    </w:p>
    <w:p w14:paraId="01911FE7" w14:textId="77777777" w:rsidR="00E34220" w:rsidRDefault="00E34220">
      <w:pPr>
        <w:pStyle w:val="HTMLPreformatted"/>
        <w:divId w:val="287200323"/>
      </w:pPr>
      <w:r>
        <w:t xml:space="preserve">                    </w:t>
      </w:r>
      <w:r>
        <w:rPr>
          <w:color w:val="009900"/>
        </w:rPr>
        <w:t>create dataframe</w:t>
      </w:r>
    </w:p>
    <w:p w14:paraId="3781A255" w14:textId="77777777" w:rsidR="00E34220" w:rsidRDefault="00E34220">
      <w:pPr>
        <w:pStyle w:val="HTMLPreformatted"/>
        <w:divId w:val="287200323"/>
      </w:pPr>
      <w:r>
        <w:t xml:space="preserve">                    </w:t>
      </w:r>
    </w:p>
    <w:p w14:paraId="033D6050" w14:textId="77777777" w:rsidR="00E34220" w:rsidRDefault="00E34220">
      <w:pPr>
        <w:pStyle w:val="HTMLPreformatted"/>
        <w:divId w:val="287200323"/>
      </w:pPr>
      <w:r>
        <w:t xml:space="preserve">                     </w:t>
      </w:r>
    </w:p>
    <w:p w14:paraId="64A49C4D" w14:textId="77777777" w:rsidR="00E34220" w:rsidRDefault="00E34220">
      <w:pPr>
        <w:pStyle w:val="HTMLPreformatted"/>
        <w:divId w:val="287200323"/>
      </w:pPr>
      <w:r>
        <w:t xml:space="preserve">                    </w:t>
      </w:r>
      <w:r>
        <w:rPr>
          <w:color w:val="000000"/>
        </w:rPr>
        <w:t xml:space="preserve">Option = </w:t>
      </w:r>
    </w:p>
    <w:p w14:paraId="1A0D1B81" w14:textId="77777777" w:rsidR="00E34220" w:rsidRDefault="00E34220">
      <w:pPr>
        <w:pStyle w:val="HTMLPreformatted"/>
        <w:divId w:val="287200323"/>
      </w:pPr>
      <w:r>
        <w:t xml:space="preserve">                    </w:t>
      </w:r>
      <w:r>
        <w:rPr>
          <w:color w:val="000000"/>
        </w:rPr>
        <w:t>c</w:t>
      </w:r>
    </w:p>
    <w:p w14:paraId="03E4F311" w14:textId="77777777" w:rsidR="00E34220" w:rsidRDefault="00E34220">
      <w:pPr>
        <w:pStyle w:val="HTMLPreformatted"/>
        <w:divId w:val="287200323"/>
      </w:pPr>
      <w:r>
        <w:t xml:space="preserve">                    </w:t>
      </w:r>
      <w:r>
        <w:rPr>
          <w:color w:val="000000"/>
        </w:rPr>
        <w:t>(</w:t>
      </w:r>
    </w:p>
    <w:p w14:paraId="014D866E" w14:textId="77777777" w:rsidR="00E34220" w:rsidRDefault="00E34220">
      <w:pPr>
        <w:pStyle w:val="HTMLPreformatted"/>
        <w:divId w:val="287200323"/>
      </w:pPr>
      <w:r>
        <w:t xml:space="preserve">                    </w:t>
      </w:r>
      <w:r>
        <w:rPr>
          <w:color w:val="9400D1"/>
        </w:rPr>
        <w:t>"Treatment"</w:t>
      </w:r>
    </w:p>
    <w:p w14:paraId="162AE6BB" w14:textId="77777777" w:rsidR="00E34220" w:rsidRDefault="00E34220">
      <w:pPr>
        <w:pStyle w:val="HTMLPreformatted"/>
        <w:divId w:val="287200323"/>
      </w:pPr>
      <w:r>
        <w:t xml:space="preserve">                    </w:t>
      </w:r>
      <w:r>
        <w:rPr>
          <w:color w:val="000000"/>
        </w:rPr>
        <w:t>,</w:t>
      </w:r>
    </w:p>
    <w:p w14:paraId="06E25354" w14:textId="77777777" w:rsidR="00E34220" w:rsidRDefault="00E34220">
      <w:pPr>
        <w:pStyle w:val="HTMLPreformatted"/>
        <w:divId w:val="287200323"/>
      </w:pPr>
      <w:r>
        <w:t xml:space="preserve">                    </w:t>
      </w:r>
      <w:r>
        <w:rPr>
          <w:color w:val="9400D1"/>
        </w:rPr>
        <w:t>"No Treatment"</w:t>
      </w:r>
    </w:p>
    <w:p w14:paraId="33A36FC2" w14:textId="77777777" w:rsidR="00E34220" w:rsidRDefault="00E34220">
      <w:pPr>
        <w:pStyle w:val="HTMLPreformatted"/>
        <w:divId w:val="287200323"/>
      </w:pPr>
      <w:r>
        <w:t xml:space="preserve">                    </w:t>
      </w:r>
      <w:r>
        <w:rPr>
          <w:color w:val="000000"/>
        </w:rPr>
        <w:t>),</w:t>
      </w:r>
    </w:p>
    <w:p w14:paraId="20032415" w14:textId="77777777" w:rsidR="00E34220" w:rsidRDefault="00E34220">
      <w:pPr>
        <w:pStyle w:val="HTMLPreformatted"/>
        <w:divId w:val="287200323"/>
      </w:pPr>
      <w:r>
        <w:t xml:space="preserve">                    </w:t>
      </w:r>
    </w:p>
    <w:p w14:paraId="338BF71C" w14:textId="77777777" w:rsidR="00E34220" w:rsidRDefault="00E34220">
      <w:pPr>
        <w:pStyle w:val="HTMLPreformatted"/>
        <w:divId w:val="287200323"/>
      </w:pPr>
      <w:r>
        <w:t xml:space="preserve">                     </w:t>
      </w:r>
    </w:p>
    <w:p w14:paraId="1B93B538" w14:textId="77777777" w:rsidR="00E34220" w:rsidRDefault="00E34220">
      <w:pPr>
        <w:pStyle w:val="HTMLPreformatted"/>
        <w:divId w:val="287200323"/>
      </w:pPr>
      <w:r>
        <w:t xml:space="preserve">                    </w:t>
      </w:r>
      <w:r>
        <w:rPr>
          <w:color w:val="000000"/>
        </w:rPr>
        <w:t xml:space="preserve">QALYs  = </w:t>
      </w:r>
    </w:p>
    <w:p w14:paraId="0C9BDE7B" w14:textId="77777777" w:rsidR="00E34220" w:rsidRDefault="00E34220">
      <w:pPr>
        <w:pStyle w:val="HTMLPreformatted"/>
        <w:divId w:val="287200323"/>
      </w:pPr>
      <w:r>
        <w:t xml:space="preserve">                    </w:t>
      </w:r>
      <w:r>
        <w:rPr>
          <w:color w:val="000000"/>
        </w:rPr>
        <w:t>c</w:t>
      </w:r>
    </w:p>
    <w:p w14:paraId="52B2C832" w14:textId="77777777" w:rsidR="00E34220" w:rsidRDefault="00E34220">
      <w:pPr>
        <w:pStyle w:val="HTMLPreformatted"/>
        <w:divId w:val="287200323"/>
      </w:pPr>
      <w:r>
        <w:t xml:space="preserve">                    </w:t>
      </w:r>
      <w:r>
        <w:rPr>
          <w:color w:val="000000"/>
        </w:rPr>
        <w:t>(</w:t>
      </w:r>
    </w:p>
    <w:p w14:paraId="2FB70E81" w14:textId="77777777" w:rsidR="00E34220" w:rsidRDefault="00E34220">
      <w:pPr>
        <w:pStyle w:val="HTMLPreformatted"/>
        <w:divId w:val="287200323"/>
      </w:pPr>
      <w:r>
        <w:t xml:space="preserve">                    </w:t>
      </w:r>
      <w:r>
        <w:rPr>
          <w:color w:val="000000"/>
        </w:rPr>
        <w:t>mean</w:t>
      </w:r>
    </w:p>
    <w:p w14:paraId="1CB42F0D" w14:textId="77777777" w:rsidR="00E34220" w:rsidRDefault="00E34220">
      <w:pPr>
        <w:pStyle w:val="HTMLPreformatted"/>
        <w:divId w:val="287200323"/>
      </w:pPr>
      <w:r>
        <w:t xml:space="preserve">                    </w:t>
      </w:r>
      <w:r>
        <w:rPr>
          <w:color w:val="000000"/>
        </w:rPr>
        <w:t>(</w:t>
      </w:r>
    </w:p>
    <w:p w14:paraId="477DC470" w14:textId="77777777" w:rsidR="00E34220" w:rsidRDefault="00E34220">
      <w:pPr>
        <w:pStyle w:val="HTMLPreformatted"/>
        <w:divId w:val="287200323"/>
      </w:pPr>
      <w:r>
        <w:t xml:space="preserve">                    </w:t>
      </w:r>
      <w:r>
        <w:rPr>
          <w:color w:val="000000"/>
        </w:rPr>
        <w:t>df</w:t>
      </w:r>
    </w:p>
    <w:p w14:paraId="3EE5D7CD" w14:textId="77777777" w:rsidR="00E34220" w:rsidRDefault="00E34220">
      <w:pPr>
        <w:pStyle w:val="HTMLPreformatted"/>
        <w:divId w:val="287200323"/>
      </w:pPr>
      <w:r>
        <w:t xml:space="preserve">                    </w:t>
      </w:r>
      <w:r>
        <w:rPr>
          <w:color w:val="000000"/>
        </w:rPr>
        <w:t>_</w:t>
      </w:r>
    </w:p>
    <w:p w14:paraId="1294A885" w14:textId="77777777" w:rsidR="00E34220" w:rsidRDefault="00E34220">
      <w:pPr>
        <w:pStyle w:val="HTMLPreformatted"/>
        <w:divId w:val="287200323"/>
      </w:pPr>
      <w:r>
        <w:t xml:space="preserve">                    </w:t>
      </w:r>
      <w:r>
        <w:rPr>
          <w:color w:val="000000"/>
        </w:rPr>
        <w:t>model</w:t>
      </w:r>
    </w:p>
    <w:p w14:paraId="6C11B002" w14:textId="77777777" w:rsidR="00E34220" w:rsidRDefault="00E34220">
      <w:pPr>
        <w:pStyle w:val="HTMLPreformatted"/>
        <w:divId w:val="287200323"/>
      </w:pPr>
      <w:r>
        <w:t xml:space="preserve">                    </w:t>
      </w:r>
      <w:r>
        <w:rPr>
          <w:color w:val="000000"/>
        </w:rPr>
        <w:t>_</w:t>
      </w:r>
    </w:p>
    <w:p w14:paraId="7D9A37AE" w14:textId="77777777" w:rsidR="00E34220" w:rsidRDefault="00E34220">
      <w:pPr>
        <w:pStyle w:val="HTMLPreformatted"/>
        <w:divId w:val="287200323"/>
      </w:pPr>
      <w:r>
        <w:t xml:space="preserve">                    </w:t>
      </w:r>
      <w:r>
        <w:rPr>
          <w:color w:val="000000"/>
        </w:rPr>
        <w:t>res</w:t>
      </w:r>
    </w:p>
    <w:p w14:paraId="20571143" w14:textId="77777777" w:rsidR="00E34220" w:rsidRDefault="00E34220">
      <w:pPr>
        <w:pStyle w:val="HTMLPreformatted"/>
        <w:divId w:val="287200323"/>
      </w:pPr>
      <w:r>
        <w:t xml:space="preserve">                    </w:t>
      </w:r>
      <w:r>
        <w:rPr>
          <w:color w:val="000000"/>
        </w:rPr>
        <w:t>$</w:t>
      </w:r>
    </w:p>
    <w:p w14:paraId="473E0557" w14:textId="77777777" w:rsidR="00E34220" w:rsidRDefault="00E34220">
      <w:pPr>
        <w:pStyle w:val="HTMLPreformatted"/>
        <w:divId w:val="287200323"/>
      </w:pPr>
      <w:r>
        <w:t xml:space="preserve">                    </w:t>
      </w:r>
      <w:r>
        <w:rPr>
          <w:color w:val="000000"/>
        </w:rPr>
        <w:t>QALY</w:t>
      </w:r>
    </w:p>
    <w:p w14:paraId="315FB7D1" w14:textId="77777777" w:rsidR="00E34220" w:rsidRDefault="00E34220">
      <w:pPr>
        <w:pStyle w:val="HTMLPreformatted"/>
        <w:divId w:val="287200323"/>
      </w:pPr>
      <w:r>
        <w:t xml:space="preserve">                    </w:t>
      </w:r>
      <w:r>
        <w:rPr>
          <w:color w:val="000000"/>
        </w:rPr>
        <w:t>_</w:t>
      </w:r>
    </w:p>
    <w:p w14:paraId="401BA544" w14:textId="77777777" w:rsidR="00E34220" w:rsidRDefault="00E34220">
      <w:pPr>
        <w:pStyle w:val="HTMLPreformatted"/>
        <w:divId w:val="287200323"/>
      </w:pPr>
      <w:r>
        <w:t xml:space="preserve">                    </w:t>
      </w:r>
      <w:r>
        <w:rPr>
          <w:color w:val="000000"/>
        </w:rPr>
        <w:t>Trt),</w:t>
      </w:r>
    </w:p>
    <w:p w14:paraId="7FA00175" w14:textId="77777777" w:rsidR="00E34220" w:rsidRDefault="00E34220">
      <w:pPr>
        <w:pStyle w:val="HTMLPreformatted"/>
        <w:divId w:val="287200323"/>
      </w:pPr>
      <w:r>
        <w:t xml:space="preserve">                                </w:t>
      </w:r>
    </w:p>
    <w:p w14:paraId="3864EAF4" w14:textId="77777777" w:rsidR="00E34220" w:rsidRDefault="00E34220">
      <w:pPr>
        <w:pStyle w:val="HTMLPreformatted"/>
        <w:divId w:val="287200323"/>
      </w:pPr>
      <w:r>
        <w:t xml:space="preserve">                    </w:t>
      </w:r>
      <w:r>
        <w:rPr>
          <w:color w:val="000000"/>
        </w:rPr>
        <w:t>mean</w:t>
      </w:r>
    </w:p>
    <w:p w14:paraId="12965973" w14:textId="77777777" w:rsidR="00E34220" w:rsidRDefault="00E34220">
      <w:pPr>
        <w:pStyle w:val="HTMLPreformatted"/>
        <w:divId w:val="287200323"/>
      </w:pPr>
      <w:r>
        <w:t xml:space="preserve">                    </w:t>
      </w:r>
      <w:r>
        <w:rPr>
          <w:color w:val="000000"/>
        </w:rPr>
        <w:t>(</w:t>
      </w:r>
    </w:p>
    <w:p w14:paraId="2CF25D35" w14:textId="77777777" w:rsidR="00E34220" w:rsidRDefault="00E34220">
      <w:pPr>
        <w:pStyle w:val="HTMLPreformatted"/>
        <w:divId w:val="287200323"/>
      </w:pPr>
      <w:r>
        <w:t xml:space="preserve">                    </w:t>
      </w:r>
      <w:r>
        <w:rPr>
          <w:color w:val="000000"/>
        </w:rPr>
        <w:t>df</w:t>
      </w:r>
    </w:p>
    <w:p w14:paraId="68EE7838" w14:textId="77777777" w:rsidR="00E34220" w:rsidRDefault="00E34220">
      <w:pPr>
        <w:pStyle w:val="HTMLPreformatted"/>
        <w:divId w:val="287200323"/>
      </w:pPr>
      <w:r>
        <w:t xml:space="preserve">                    </w:t>
      </w:r>
      <w:r>
        <w:rPr>
          <w:color w:val="000000"/>
        </w:rPr>
        <w:t>_</w:t>
      </w:r>
    </w:p>
    <w:p w14:paraId="1F86DE81" w14:textId="77777777" w:rsidR="00E34220" w:rsidRDefault="00E34220">
      <w:pPr>
        <w:pStyle w:val="HTMLPreformatted"/>
        <w:divId w:val="287200323"/>
      </w:pPr>
      <w:r>
        <w:t xml:space="preserve">                    </w:t>
      </w:r>
      <w:r>
        <w:rPr>
          <w:color w:val="000000"/>
        </w:rPr>
        <w:t>model</w:t>
      </w:r>
    </w:p>
    <w:p w14:paraId="1412AC65" w14:textId="77777777" w:rsidR="00E34220" w:rsidRDefault="00E34220">
      <w:pPr>
        <w:pStyle w:val="HTMLPreformatted"/>
        <w:divId w:val="287200323"/>
      </w:pPr>
      <w:r>
        <w:t xml:space="preserve">                    </w:t>
      </w:r>
      <w:r>
        <w:rPr>
          <w:color w:val="000000"/>
        </w:rPr>
        <w:t>_</w:t>
      </w:r>
    </w:p>
    <w:p w14:paraId="2B6C54A4" w14:textId="77777777" w:rsidR="00E34220" w:rsidRDefault="00E34220">
      <w:pPr>
        <w:pStyle w:val="HTMLPreformatted"/>
        <w:divId w:val="287200323"/>
      </w:pPr>
      <w:r>
        <w:t xml:space="preserve">                    </w:t>
      </w:r>
      <w:r>
        <w:rPr>
          <w:color w:val="000000"/>
        </w:rPr>
        <w:t>res</w:t>
      </w:r>
    </w:p>
    <w:p w14:paraId="75F7E906" w14:textId="77777777" w:rsidR="00E34220" w:rsidRDefault="00E34220">
      <w:pPr>
        <w:pStyle w:val="HTMLPreformatted"/>
        <w:divId w:val="287200323"/>
      </w:pPr>
      <w:r>
        <w:t xml:space="preserve">                    </w:t>
      </w:r>
      <w:r>
        <w:rPr>
          <w:color w:val="000000"/>
        </w:rPr>
        <w:t>$</w:t>
      </w:r>
    </w:p>
    <w:p w14:paraId="42B37607" w14:textId="77777777" w:rsidR="00E34220" w:rsidRDefault="00E34220">
      <w:pPr>
        <w:pStyle w:val="HTMLPreformatted"/>
        <w:divId w:val="287200323"/>
      </w:pPr>
      <w:r>
        <w:t xml:space="preserve">                    </w:t>
      </w:r>
      <w:r>
        <w:rPr>
          <w:color w:val="000000"/>
        </w:rPr>
        <w:t>QALY</w:t>
      </w:r>
    </w:p>
    <w:p w14:paraId="79C3C547" w14:textId="77777777" w:rsidR="00E34220" w:rsidRDefault="00E34220">
      <w:pPr>
        <w:pStyle w:val="HTMLPreformatted"/>
        <w:divId w:val="287200323"/>
      </w:pPr>
      <w:r>
        <w:t xml:space="preserve">                    </w:t>
      </w:r>
      <w:r>
        <w:rPr>
          <w:color w:val="000000"/>
        </w:rPr>
        <w:t>_</w:t>
      </w:r>
    </w:p>
    <w:p w14:paraId="667433B8" w14:textId="77777777" w:rsidR="00E34220" w:rsidRDefault="00E34220">
      <w:pPr>
        <w:pStyle w:val="HTMLPreformatted"/>
        <w:divId w:val="287200323"/>
      </w:pPr>
      <w:r>
        <w:t xml:space="preserve">                    </w:t>
      </w:r>
      <w:r>
        <w:rPr>
          <w:color w:val="000000"/>
        </w:rPr>
        <w:t>NoTrt)),</w:t>
      </w:r>
    </w:p>
    <w:p w14:paraId="12F10EA9" w14:textId="77777777" w:rsidR="00E34220" w:rsidRDefault="00E34220">
      <w:pPr>
        <w:pStyle w:val="HTMLPreformatted"/>
        <w:divId w:val="287200323"/>
      </w:pPr>
      <w:r>
        <w:t xml:space="preserve">                     </w:t>
      </w:r>
    </w:p>
    <w:p w14:paraId="44CC23B0" w14:textId="77777777" w:rsidR="00E34220" w:rsidRDefault="00E34220">
      <w:pPr>
        <w:pStyle w:val="HTMLPreformatted"/>
        <w:divId w:val="287200323"/>
      </w:pPr>
      <w:r>
        <w:t xml:space="preserve"> </w:t>
      </w:r>
    </w:p>
    <w:p w14:paraId="6681FCEA" w14:textId="77777777" w:rsidR="00E34220" w:rsidRDefault="00E34220">
      <w:pPr>
        <w:pStyle w:val="HTMLPreformatted"/>
        <w:divId w:val="287200323"/>
      </w:pPr>
      <w:r>
        <w:t xml:space="preserve">                    </w:t>
      </w:r>
      <w:r>
        <w:rPr>
          <w:color w:val="000000"/>
        </w:rPr>
        <w:t xml:space="preserve">Costs  = </w:t>
      </w:r>
    </w:p>
    <w:p w14:paraId="23D07F04" w14:textId="77777777" w:rsidR="00E34220" w:rsidRDefault="00E34220">
      <w:pPr>
        <w:pStyle w:val="HTMLPreformatted"/>
        <w:divId w:val="287200323"/>
      </w:pPr>
      <w:r>
        <w:t xml:space="preserve">                    </w:t>
      </w:r>
      <w:r>
        <w:rPr>
          <w:color w:val="000000"/>
        </w:rPr>
        <w:t>c</w:t>
      </w:r>
    </w:p>
    <w:p w14:paraId="10A58669" w14:textId="77777777" w:rsidR="00E34220" w:rsidRDefault="00E34220">
      <w:pPr>
        <w:pStyle w:val="HTMLPreformatted"/>
        <w:divId w:val="287200323"/>
      </w:pPr>
      <w:r>
        <w:t xml:space="preserve">                    </w:t>
      </w:r>
      <w:r>
        <w:rPr>
          <w:color w:val="000000"/>
        </w:rPr>
        <w:t>(</w:t>
      </w:r>
    </w:p>
    <w:p w14:paraId="39222856" w14:textId="77777777" w:rsidR="00E34220" w:rsidRDefault="00E34220">
      <w:pPr>
        <w:pStyle w:val="HTMLPreformatted"/>
        <w:divId w:val="287200323"/>
      </w:pPr>
      <w:r>
        <w:t xml:space="preserve">                    </w:t>
      </w:r>
      <w:r>
        <w:rPr>
          <w:color w:val="000000"/>
        </w:rPr>
        <w:t>mean</w:t>
      </w:r>
    </w:p>
    <w:p w14:paraId="6E723BF0" w14:textId="77777777" w:rsidR="00E34220" w:rsidRDefault="00E34220">
      <w:pPr>
        <w:pStyle w:val="HTMLPreformatted"/>
        <w:divId w:val="287200323"/>
      </w:pPr>
      <w:r>
        <w:t xml:space="preserve">                    </w:t>
      </w:r>
      <w:r>
        <w:rPr>
          <w:color w:val="000000"/>
        </w:rPr>
        <w:t>(</w:t>
      </w:r>
    </w:p>
    <w:p w14:paraId="2F725814" w14:textId="77777777" w:rsidR="00E34220" w:rsidRDefault="00E34220">
      <w:pPr>
        <w:pStyle w:val="HTMLPreformatted"/>
        <w:divId w:val="287200323"/>
      </w:pPr>
      <w:r>
        <w:t xml:space="preserve">                    </w:t>
      </w:r>
      <w:r>
        <w:rPr>
          <w:color w:val="000000"/>
        </w:rPr>
        <w:t>df</w:t>
      </w:r>
    </w:p>
    <w:p w14:paraId="50A9D4B3" w14:textId="77777777" w:rsidR="00E34220" w:rsidRDefault="00E34220">
      <w:pPr>
        <w:pStyle w:val="HTMLPreformatted"/>
        <w:divId w:val="287200323"/>
      </w:pPr>
      <w:r>
        <w:t xml:space="preserve">                    </w:t>
      </w:r>
      <w:r>
        <w:rPr>
          <w:color w:val="000000"/>
        </w:rPr>
        <w:t>_</w:t>
      </w:r>
    </w:p>
    <w:p w14:paraId="1E51C446" w14:textId="77777777" w:rsidR="00E34220" w:rsidRDefault="00E34220">
      <w:pPr>
        <w:pStyle w:val="HTMLPreformatted"/>
        <w:divId w:val="287200323"/>
      </w:pPr>
      <w:r>
        <w:t xml:space="preserve">                    </w:t>
      </w:r>
      <w:r>
        <w:rPr>
          <w:color w:val="000000"/>
        </w:rPr>
        <w:t>model</w:t>
      </w:r>
    </w:p>
    <w:p w14:paraId="41E384D3" w14:textId="77777777" w:rsidR="00E34220" w:rsidRDefault="00E34220">
      <w:pPr>
        <w:pStyle w:val="HTMLPreformatted"/>
        <w:divId w:val="287200323"/>
      </w:pPr>
      <w:r>
        <w:t xml:space="preserve">                    </w:t>
      </w:r>
      <w:r>
        <w:rPr>
          <w:color w:val="000000"/>
        </w:rPr>
        <w:t>_</w:t>
      </w:r>
    </w:p>
    <w:p w14:paraId="506B72DC" w14:textId="77777777" w:rsidR="00E34220" w:rsidRDefault="00E34220">
      <w:pPr>
        <w:pStyle w:val="HTMLPreformatted"/>
        <w:divId w:val="287200323"/>
      </w:pPr>
      <w:r>
        <w:t xml:space="preserve">                    </w:t>
      </w:r>
      <w:r>
        <w:rPr>
          <w:color w:val="000000"/>
        </w:rPr>
        <w:t>res</w:t>
      </w:r>
    </w:p>
    <w:p w14:paraId="45224474" w14:textId="77777777" w:rsidR="00E34220" w:rsidRDefault="00E34220">
      <w:pPr>
        <w:pStyle w:val="HTMLPreformatted"/>
        <w:divId w:val="287200323"/>
      </w:pPr>
      <w:r>
        <w:t xml:space="preserve">                    </w:t>
      </w:r>
      <w:r>
        <w:rPr>
          <w:color w:val="000000"/>
        </w:rPr>
        <w:t>$</w:t>
      </w:r>
    </w:p>
    <w:p w14:paraId="4EA8EA82" w14:textId="77777777" w:rsidR="00E34220" w:rsidRDefault="00E34220">
      <w:pPr>
        <w:pStyle w:val="HTMLPreformatted"/>
        <w:divId w:val="287200323"/>
      </w:pPr>
      <w:r>
        <w:lastRenderedPageBreak/>
        <w:t xml:space="preserve">                    </w:t>
      </w:r>
      <w:r>
        <w:rPr>
          <w:color w:val="000000"/>
        </w:rPr>
        <w:t>Cost</w:t>
      </w:r>
    </w:p>
    <w:p w14:paraId="41396B4C" w14:textId="77777777" w:rsidR="00E34220" w:rsidRDefault="00E34220">
      <w:pPr>
        <w:pStyle w:val="HTMLPreformatted"/>
        <w:divId w:val="287200323"/>
      </w:pPr>
      <w:r>
        <w:t xml:space="preserve">                    </w:t>
      </w:r>
      <w:r>
        <w:rPr>
          <w:color w:val="000000"/>
        </w:rPr>
        <w:t>_</w:t>
      </w:r>
    </w:p>
    <w:p w14:paraId="52D615EE" w14:textId="77777777" w:rsidR="00E34220" w:rsidRDefault="00E34220">
      <w:pPr>
        <w:pStyle w:val="HTMLPreformatted"/>
        <w:divId w:val="287200323"/>
      </w:pPr>
      <w:r>
        <w:t xml:space="preserve">                    </w:t>
      </w:r>
      <w:r>
        <w:rPr>
          <w:color w:val="000000"/>
        </w:rPr>
        <w:t>Trt),</w:t>
      </w:r>
    </w:p>
    <w:p w14:paraId="7A1424B3" w14:textId="77777777" w:rsidR="00E34220" w:rsidRDefault="00E34220">
      <w:pPr>
        <w:pStyle w:val="HTMLPreformatted"/>
        <w:divId w:val="287200323"/>
      </w:pPr>
      <w:r>
        <w:t xml:space="preserve">                                </w:t>
      </w:r>
    </w:p>
    <w:p w14:paraId="71D0CDAD" w14:textId="77777777" w:rsidR="00E34220" w:rsidRDefault="00E34220">
      <w:pPr>
        <w:pStyle w:val="HTMLPreformatted"/>
        <w:divId w:val="287200323"/>
      </w:pPr>
      <w:r>
        <w:t xml:space="preserve">                    </w:t>
      </w:r>
      <w:r>
        <w:rPr>
          <w:color w:val="000000"/>
        </w:rPr>
        <w:t>mean</w:t>
      </w:r>
    </w:p>
    <w:p w14:paraId="726F605A" w14:textId="77777777" w:rsidR="00E34220" w:rsidRDefault="00E34220">
      <w:pPr>
        <w:pStyle w:val="HTMLPreformatted"/>
        <w:divId w:val="287200323"/>
      </w:pPr>
      <w:r>
        <w:t xml:space="preserve">                    </w:t>
      </w:r>
      <w:r>
        <w:rPr>
          <w:color w:val="000000"/>
        </w:rPr>
        <w:t>(</w:t>
      </w:r>
    </w:p>
    <w:p w14:paraId="35D05C4D" w14:textId="77777777" w:rsidR="00E34220" w:rsidRDefault="00E34220">
      <w:pPr>
        <w:pStyle w:val="HTMLPreformatted"/>
        <w:divId w:val="287200323"/>
      </w:pPr>
      <w:r>
        <w:t xml:space="preserve">                    </w:t>
      </w:r>
      <w:r>
        <w:rPr>
          <w:color w:val="000000"/>
        </w:rPr>
        <w:t>df</w:t>
      </w:r>
    </w:p>
    <w:p w14:paraId="1571B657" w14:textId="77777777" w:rsidR="00E34220" w:rsidRDefault="00E34220">
      <w:pPr>
        <w:pStyle w:val="HTMLPreformatted"/>
        <w:divId w:val="287200323"/>
      </w:pPr>
      <w:r>
        <w:t xml:space="preserve">                    </w:t>
      </w:r>
      <w:r>
        <w:rPr>
          <w:color w:val="000000"/>
        </w:rPr>
        <w:t>_</w:t>
      </w:r>
    </w:p>
    <w:p w14:paraId="466CDC34" w14:textId="77777777" w:rsidR="00E34220" w:rsidRDefault="00E34220">
      <w:pPr>
        <w:pStyle w:val="HTMLPreformatted"/>
        <w:divId w:val="287200323"/>
      </w:pPr>
      <w:r>
        <w:t xml:space="preserve">                    </w:t>
      </w:r>
      <w:r>
        <w:rPr>
          <w:color w:val="000000"/>
        </w:rPr>
        <w:t>model</w:t>
      </w:r>
    </w:p>
    <w:p w14:paraId="5948A45C" w14:textId="77777777" w:rsidR="00E34220" w:rsidRDefault="00E34220">
      <w:pPr>
        <w:pStyle w:val="HTMLPreformatted"/>
        <w:divId w:val="287200323"/>
      </w:pPr>
      <w:r>
        <w:t xml:space="preserve">                    </w:t>
      </w:r>
      <w:r>
        <w:rPr>
          <w:color w:val="000000"/>
        </w:rPr>
        <w:t>_</w:t>
      </w:r>
    </w:p>
    <w:p w14:paraId="52D645B9" w14:textId="77777777" w:rsidR="00E34220" w:rsidRDefault="00E34220">
      <w:pPr>
        <w:pStyle w:val="HTMLPreformatted"/>
        <w:divId w:val="287200323"/>
      </w:pPr>
      <w:r>
        <w:t xml:space="preserve">                    </w:t>
      </w:r>
      <w:r>
        <w:rPr>
          <w:color w:val="000000"/>
        </w:rPr>
        <w:t>res</w:t>
      </w:r>
    </w:p>
    <w:p w14:paraId="013D9E0E" w14:textId="77777777" w:rsidR="00E34220" w:rsidRDefault="00E34220">
      <w:pPr>
        <w:pStyle w:val="HTMLPreformatted"/>
        <w:divId w:val="287200323"/>
      </w:pPr>
      <w:r>
        <w:t xml:space="preserve">                    </w:t>
      </w:r>
      <w:r>
        <w:rPr>
          <w:color w:val="000000"/>
        </w:rPr>
        <w:t>$</w:t>
      </w:r>
    </w:p>
    <w:p w14:paraId="33E53C61" w14:textId="77777777" w:rsidR="00E34220" w:rsidRDefault="00E34220">
      <w:pPr>
        <w:pStyle w:val="HTMLPreformatted"/>
        <w:divId w:val="287200323"/>
      </w:pPr>
      <w:r>
        <w:t xml:space="preserve">                    </w:t>
      </w:r>
      <w:r>
        <w:rPr>
          <w:color w:val="000000"/>
        </w:rPr>
        <w:t>Cost</w:t>
      </w:r>
    </w:p>
    <w:p w14:paraId="7C4A1F0A" w14:textId="77777777" w:rsidR="00E34220" w:rsidRDefault="00E34220">
      <w:pPr>
        <w:pStyle w:val="HTMLPreformatted"/>
        <w:divId w:val="287200323"/>
      </w:pPr>
      <w:r>
        <w:t xml:space="preserve">                    </w:t>
      </w:r>
      <w:r>
        <w:rPr>
          <w:color w:val="000000"/>
        </w:rPr>
        <w:t>_</w:t>
      </w:r>
    </w:p>
    <w:p w14:paraId="4295CB1D" w14:textId="77777777" w:rsidR="00E34220" w:rsidRDefault="00E34220">
      <w:pPr>
        <w:pStyle w:val="HTMLPreformatted"/>
        <w:divId w:val="287200323"/>
      </w:pPr>
      <w:r>
        <w:t xml:space="preserve">                    </w:t>
      </w:r>
      <w:r>
        <w:rPr>
          <w:color w:val="000000"/>
        </w:rPr>
        <w:t>NoTrt)),</w:t>
      </w:r>
    </w:p>
    <w:p w14:paraId="079DFF2A" w14:textId="77777777" w:rsidR="00E34220" w:rsidRDefault="00E34220">
      <w:pPr>
        <w:pStyle w:val="HTMLPreformatted"/>
        <w:divId w:val="287200323"/>
      </w:pPr>
      <w:r>
        <w:t xml:space="preserve">                     </w:t>
      </w:r>
    </w:p>
    <w:p w14:paraId="5352A9C0" w14:textId="77777777" w:rsidR="00E34220" w:rsidRDefault="00E34220">
      <w:pPr>
        <w:pStyle w:val="HTMLPreformatted"/>
        <w:divId w:val="287200323"/>
      </w:pPr>
      <w:r>
        <w:t xml:space="preserve"> </w:t>
      </w:r>
    </w:p>
    <w:p w14:paraId="25470D22" w14:textId="77777777" w:rsidR="00E34220" w:rsidRDefault="00E34220">
      <w:pPr>
        <w:pStyle w:val="HTMLPreformatted"/>
        <w:divId w:val="287200323"/>
      </w:pPr>
      <w:r>
        <w:t xml:space="preserve">                    </w:t>
      </w:r>
      <w:r>
        <w:rPr>
          <w:color w:val="000000"/>
        </w:rPr>
        <w:t xml:space="preserve">Inc.QALYs = </w:t>
      </w:r>
    </w:p>
    <w:p w14:paraId="31CF97C9" w14:textId="77777777" w:rsidR="00E34220" w:rsidRDefault="00E34220">
      <w:pPr>
        <w:pStyle w:val="HTMLPreformatted"/>
        <w:divId w:val="287200323"/>
      </w:pPr>
      <w:r>
        <w:t xml:space="preserve">                    </w:t>
      </w:r>
      <w:r>
        <w:rPr>
          <w:color w:val="000000"/>
        </w:rPr>
        <w:t>c</w:t>
      </w:r>
    </w:p>
    <w:p w14:paraId="03FEC9F9" w14:textId="77777777" w:rsidR="00E34220" w:rsidRDefault="00E34220">
      <w:pPr>
        <w:pStyle w:val="HTMLPreformatted"/>
        <w:divId w:val="287200323"/>
      </w:pPr>
      <w:r>
        <w:t xml:space="preserve">                    </w:t>
      </w:r>
      <w:r>
        <w:rPr>
          <w:color w:val="000000"/>
        </w:rPr>
        <w:t>(</w:t>
      </w:r>
    </w:p>
    <w:p w14:paraId="609701AA" w14:textId="77777777" w:rsidR="00E34220" w:rsidRDefault="00E34220">
      <w:pPr>
        <w:pStyle w:val="HTMLPreformatted"/>
        <w:divId w:val="287200323"/>
      </w:pPr>
      <w:r>
        <w:t xml:space="preserve">                    </w:t>
      </w:r>
      <w:r>
        <w:rPr>
          <w:color w:val="000000"/>
        </w:rPr>
        <w:t>mean</w:t>
      </w:r>
    </w:p>
    <w:p w14:paraId="1C27B70B" w14:textId="77777777" w:rsidR="00E34220" w:rsidRDefault="00E34220">
      <w:pPr>
        <w:pStyle w:val="HTMLPreformatted"/>
        <w:divId w:val="287200323"/>
      </w:pPr>
      <w:r>
        <w:t xml:space="preserve">                    </w:t>
      </w:r>
      <w:r>
        <w:rPr>
          <w:color w:val="000000"/>
        </w:rPr>
        <w:t>(</w:t>
      </w:r>
    </w:p>
    <w:p w14:paraId="3AA5E422" w14:textId="77777777" w:rsidR="00E34220" w:rsidRDefault="00E34220">
      <w:pPr>
        <w:pStyle w:val="HTMLPreformatted"/>
        <w:divId w:val="287200323"/>
      </w:pPr>
      <w:r>
        <w:t xml:space="preserve">                    </w:t>
      </w:r>
      <w:r>
        <w:rPr>
          <w:color w:val="000000"/>
        </w:rPr>
        <w:t>df</w:t>
      </w:r>
    </w:p>
    <w:p w14:paraId="092DBC9A" w14:textId="77777777" w:rsidR="00E34220" w:rsidRDefault="00E34220">
      <w:pPr>
        <w:pStyle w:val="HTMLPreformatted"/>
        <w:divId w:val="287200323"/>
      </w:pPr>
      <w:r>
        <w:t xml:space="preserve">                    </w:t>
      </w:r>
      <w:r>
        <w:rPr>
          <w:color w:val="000000"/>
        </w:rPr>
        <w:t>_</w:t>
      </w:r>
    </w:p>
    <w:p w14:paraId="3AA92807" w14:textId="77777777" w:rsidR="00E34220" w:rsidRDefault="00E34220">
      <w:pPr>
        <w:pStyle w:val="HTMLPreformatted"/>
        <w:divId w:val="287200323"/>
      </w:pPr>
      <w:r>
        <w:t xml:space="preserve">                    </w:t>
      </w:r>
      <w:r>
        <w:rPr>
          <w:color w:val="000000"/>
        </w:rPr>
        <w:t>model</w:t>
      </w:r>
    </w:p>
    <w:p w14:paraId="06716458" w14:textId="77777777" w:rsidR="00E34220" w:rsidRDefault="00E34220">
      <w:pPr>
        <w:pStyle w:val="HTMLPreformatted"/>
        <w:divId w:val="287200323"/>
      </w:pPr>
      <w:r>
        <w:t xml:space="preserve">                    </w:t>
      </w:r>
      <w:r>
        <w:rPr>
          <w:color w:val="000000"/>
        </w:rPr>
        <w:t>_</w:t>
      </w:r>
    </w:p>
    <w:p w14:paraId="4723489A" w14:textId="77777777" w:rsidR="00E34220" w:rsidRDefault="00E34220">
      <w:pPr>
        <w:pStyle w:val="HTMLPreformatted"/>
        <w:divId w:val="287200323"/>
      </w:pPr>
      <w:r>
        <w:t xml:space="preserve">                    </w:t>
      </w:r>
      <w:r>
        <w:rPr>
          <w:color w:val="000000"/>
        </w:rPr>
        <w:t>res</w:t>
      </w:r>
    </w:p>
    <w:p w14:paraId="2FA52479" w14:textId="77777777" w:rsidR="00E34220" w:rsidRDefault="00E34220">
      <w:pPr>
        <w:pStyle w:val="HTMLPreformatted"/>
        <w:divId w:val="287200323"/>
      </w:pPr>
      <w:r>
        <w:t xml:space="preserve">                    </w:t>
      </w:r>
      <w:r>
        <w:rPr>
          <w:color w:val="000000"/>
        </w:rPr>
        <w:t>$</w:t>
      </w:r>
    </w:p>
    <w:p w14:paraId="6D74F857" w14:textId="77777777" w:rsidR="00E34220" w:rsidRDefault="00E34220">
      <w:pPr>
        <w:pStyle w:val="HTMLPreformatted"/>
        <w:divId w:val="287200323"/>
      </w:pPr>
      <w:r>
        <w:t xml:space="preserve">                    </w:t>
      </w:r>
      <w:r>
        <w:rPr>
          <w:color w:val="000000"/>
        </w:rPr>
        <w:t>QALY</w:t>
      </w:r>
    </w:p>
    <w:p w14:paraId="3B681F43" w14:textId="77777777" w:rsidR="00E34220" w:rsidRDefault="00E34220">
      <w:pPr>
        <w:pStyle w:val="HTMLPreformatted"/>
        <w:divId w:val="287200323"/>
      </w:pPr>
      <w:r>
        <w:t xml:space="preserve">                    </w:t>
      </w:r>
      <w:r>
        <w:rPr>
          <w:color w:val="000000"/>
        </w:rPr>
        <w:t>_</w:t>
      </w:r>
    </w:p>
    <w:p w14:paraId="24841858" w14:textId="77777777" w:rsidR="00E34220" w:rsidRDefault="00E34220">
      <w:pPr>
        <w:pStyle w:val="HTMLPreformatted"/>
        <w:divId w:val="287200323"/>
      </w:pPr>
      <w:r>
        <w:t xml:space="preserve">                    </w:t>
      </w:r>
      <w:r>
        <w:rPr>
          <w:color w:val="000000"/>
        </w:rPr>
        <w:t>Trt) —</w:t>
      </w:r>
    </w:p>
    <w:p w14:paraId="7AA6BAFC" w14:textId="77777777" w:rsidR="00E34220" w:rsidRDefault="00E34220">
      <w:pPr>
        <w:pStyle w:val="HTMLPreformatted"/>
        <w:divId w:val="287200323"/>
      </w:pPr>
      <w:r>
        <w:t xml:space="preserve">                                   </w:t>
      </w:r>
    </w:p>
    <w:p w14:paraId="69605FA3" w14:textId="77777777" w:rsidR="00E34220" w:rsidRDefault="00E34220">
      <w:pPr>
        <w:pStyle w:val="HTMLPreformatted"/>
        <w:divId w:val="287200323"/>
      </w:pPr>
      <w:r>
        <w:t xml:space="preserve">                    </w:t>
      </w:r>
      <w:r>
        <w:rPr>
          <w:color w:val="000000"/>
        </w:rPr>
        <w:t>mean</w:t>
      </w:r>
    </w:p>
    <w:p w14:paraId="3141E76D" w14:textId="77777777" w:rsidR="00E34220" w:rsidRDefault="00E34220">
      <w:pPr>
        <w:pStyle w:val="HTMLPreformatted"/>
        <w:divId w:val="287200323"/>
      </w:pPr>
      <w:r>
        <w:t xml:space="preserve">                    </w:t>
      </w:r>
      <w:r>
        <w:rPr>
          <w:color w:val="000000"/>
        </w:rPr>
        <w:t>(</w:t>
      </w:r>
    </w:p>
    <w:p w14:paraId="48581A10" w14:textId="77777777" w:rsidR="00E34220" w:rsidRDefault="00E34220">
      <w:pPr>
        <w:pStyle w:val="HTMLPreformatted"/>
        <w:divId w:val="287200323"/>
      </w:pPr>
      <w:r>
        <w:t xml:space="preserve">                    </w:t>
      </w:r>
      <w:r>
        <w:rPr>
          <w:color w:val="000000"/>
        </w:rPr>
        <w:t>df</w:t>
      </w:r>
    </w:p>
    <w:p w14:paraId="76ECAD01" w14:textId="77777777" w:rsidR="00E34220" w:rsidRDefault="00E34220">
      <w:pPr>
        <w:pStyle w:val="HTMLPreformatted"/>
        <w:divId w:val="287200323"/>
      </w:pPr>
      <w:r>
        <w:t xml:space="preserve">                    </w:t>
      </w:r>
      <w:r>
        <w:rPr>
          <w:color w:val="000000"/>
        </w:rPr>
        <w:t>_</w:t>
      </w:r>
    </w:p>
    <w:p w14:paraId="70B5ED5B" w14:textId="77777777" w:rsidR="00E34220" w:rsidRDefault="00E34220">
      <w:pPr>
        <w:pStyle w:val="HTMLPreformatted"/>
        <w:divId w:val="287200323"/>
      </w:pPr>
      <w:r>
        <w:t xml:space="preserve">                    </w:t>
      </w:r>
      <w:r>
        <w:rPr>
          <w:color w:val="000000"/>
        </w:rPr>
        <w:t>model</w:t>
      </w:r>
    </w:p>
    <w:p w14:paraId="0E5FAEC7" w14:textId="77777777" w:rsidR="00E34220" w:rsidRDefault="00E34220">
      <w:pPr>
        <w:pStyle w:val="HTMLPreformatted"/>
        <w:divId w:val="287200323"/>
      </w:pPr>
      <w:r>
        <w:t xml:space="preserve">                    </w:t>
      </w:r>
      <w:r>
        <w:rPr>
          <w:color w:val="000000"/>
        </w:rPr>
        <w:t>_</w:t>
      </w:r>
    </w:p>
    <w:p w14:paraId="07C0BF5E" w14:textId="77777777" w:rsidR="00E34220" w:rsidRDefault="00E34220">
      <w:pPr>
        <w:pStyle w:val="HTMLPreformatted"/>
        <w:divId w:val="287200323"/>
      </w:pPr>
      <w:r>
        <w:t xml:space="preserve">                    </w:t>
      </w:r>
      <w:r>
        <w:rPr>
          <w:color w:val="000000"/>
        </w:rPr>
        <w:t>res</w:t>
      </w:r>
    </w:p>
    <w:p w14:paraId="087A4009" w14:textId="77777777" w:rsidR="00E34220" w:rsidRDefault="00E34220">
      <w:pPr>
        <w:pStyle w:val="HTMLPreformatted"/>
        <w:divId w:val="287200323"/>
      </w:pPr>
      <w:r>
        <w:t xml:space="preserve">                    </w:t>
      </w:r>
      <w:r>
        <w:rPr>
          <w:color w:val="000000"/>
        </w:rPr>
        <w:t>$</w:t>
      </w:r>
    </w:p>
    <w:p w14:paraId="54F7464D" w14:textId="77777777" w:rsidR="00E34220" w:rsidRDefault="00E34220">
      <w:pPr>
        <w:pStyle w:val="HTMLPreformatted"/>
        <w:divId w:val="287200323"/>
      </w:pPr>
      <w:r>
        <w:t xml:space="preserve">                    </w:t>
      </w:r>
      <w:r>
        <w:rPr>
          <w:color w:val="000000"/>
        </w:rPr>
        <w:t>QALY</w:t>
      </w:r>
    </w:p>
    <w:p w14:paraId="2D50D82F" w14:textId="77777777" w:rsidR="00E34220" w:rsidRDefault="00E34220">
      <w:pPr>
        <w:pStyle w:val="HTMLPreformatted"/>
        <w:divId w:val="287200323"/>
      </w:pPr>
      <w:r>
        <w:t xml:space="preserve">                    </w:t>
      </w:r>
      <w:r>
        <w:rPr>
          <w:color w:val="000000"/>
        </w:rPr>
        <w:t>_</w:t>
      </w:r>
    </w:p>
    <w:p w14:paraId="11823F3F" w14:textId="77777777" w:rsidR="00E34220" w:rsidRDefault="00E34220">
      <w:pPr>
        <w:pStyle w:val="HTMLPreformatted"/>
        <w:divId w:val="287200323"/>
        <w:rPr>
          <w:color w:val="000000"/>
        </w:rPr>
      </w:pPr>
      <w:r>
        <w:t xml:space="preserve">                    </w:t>
      </w:r>
      <w:r>
        <w:rPr>
          <w:color w:val="000000"/>
        </w:rPr>
        <w:t>NoTrt),</w:t>
      </w:r>
    </w:p>
    <w:p w14:paraId="4CC101E4" w14:textId="77777777" w:rsidR="00E34220" w:rsidRDefault="00E34220">
      <w:pPr>
        <w:pStyle w:val="HTMLPreformatted"/>
        <w:divId w:val="287200323"/>
        <w:rPr>
          <w:color w:val="000000"/>
        </w:rPr>
      </w:pPr>
      <w:r>
        <w:rPr>
          <w:color w:val="000000"/>
        </w:rPr>
        <w:t xml:space="preserve">               NA),</w:t>
      </w:r>
    </w:p>
    <w:p w14:paraId="237275E6" w14:textId="77777777" w:rsidR="00E34220" w:rsidRDefault="00E34220">
      <w:pPr>
        <w:pStyle w:val="HTMLPreformatted"/>
        <w:divId w:val="287200323"/>
        <w:rPr>
          <w:color w:val="000000"/>
        </w:rPr>
      </w:pPr>
      <w:r>
        <w:rPr>
          <w:color w:val="000000"/>
        </w:rPr>
        <w:t xml:space="preserve"> </w:t>
      </w:r>
    </w:p>
    <w:p w14:paraId="7921CBDF" w14:textId="77777777" w:rsidR="00E34220" w:rsidRDefault="00E34220">
      <w:pPr>
        <w:pStyle w:val="HTMLPreformatted"/>
        <w:divId w:val="287200323"/>
      </w:pPr>
      <w:r>
        <w:rPr>
          <w:color w:val="000000"/>
        </w:rPr>
        <w:t xml:space="preserve"> Inc.Costs = </w:t>
      </w:r>
    </w:p>
    <w:p w14:paraId="2097299E" w14:textId="77777777" w:rsidR="00E34220" w:rsidRDefault="00E34220">
      <w:pPr>
        <w:pStyle w:val="HTMLPreformatted"/>
        <w:divId w:val="287200323"/>
      </w:pPr>
      <w:r>
        <w:t xml:space="preserve">                    </w:t>
      </w:r>
      <w:r>
        <w:rPr>
          <w:color w:val="000000"/>
        </w:rPr>
        <w:t>c</w:t>
      </w:r>
    </w:p>
    <w:p w14:paraId="622452C3" w14:textId="77777777" w:rsidR="00E34220" w:rsidRDefault="00E34220">
      <w:pPr>
        <w:pStyle w:val="HTMLPreformatted"/>
        <w:divId w:val="287200323"/>
      </w:pPr>
      <w:r>
        <w:t xml:space="preserve">                    </w:t>
      </w:r>
      <w:r>
        <w:rPr>
          <w:color w:val="000000"/>
        </w:rPr>
        <w:t>(</w:t>
      </w:r>
    </w:p>
    <w:p w14:paraId="2687DDCE" w14:textId="77777777" w:rsidR="00E34220" w:rsidRDefault="00E34220">
      <w:pPr>
        <w:pStyle w:val="HTMLPreformatted"/>
        <w:divId w:val="287200323"/>
      </w:pPr>
      <w:r>
        <w:t xml:space="preserve">                    </w:t>
      </w:r>
      <w:r>
        <w:rPr>
          <w:color w:val="000000"/>
        </w:rPr>
        <w:t>mean</w:t>
      </w:r>
    </w:p>
    <w:p w14:paraId="4554EEF1" w14:textId="77777777" w:rsidR="00E34220" w:rsidRDefault="00E34220">
      <w:pPr>
        <w:pStyle w:val="HTMLPreformatted"/>
        <w:divId w:val="287200323"/>
      </w:pPr>
      <w:r>
        <w:t xml:space="preserve">                    </w:t>
      </w:r>
      <w:r>
        <w:rPr>
          <w:color w:val="000000"/>
        </w:rPr>
        <w:t>(</w:t>
      </w:r>
    </w:p>
    <w:p w14:paraId="665F7BD9" w14:textId="77777777" w:rsidR="00E34220" w:rsidRDefault="00E34220">
      <w:pPr>
        <w:pStyle w:val="HTMLPreformatted"/>
        <w:divId w:val="287200323"/>
      </w:pPr>
      <w:r>
        <w:t xml:space="preserve">                    </w:t>
      </w:r>
      <w:r>
        <w:rPr>
          <w:color w:val="000000"/>
        </w:rPr>
        <w:t>df</w:t>
      </w:r>
    </w:p>
    <w:p w14:paraId="781F2E09" w14:textId="77777777" w:rsidR="00E34220" w:rsidRDefault="00E34220">
      <w:pPr>
        <w:pStyle w:val="HTMLPreformatted"/>
        <w:divId w:val="287200323"/>
      </w:pPr>
      <w:r>
        <w:t xml:space="preserve">                    </w:t>
      </w:r>
      <w:r>
        <w:rPr>
          <w:color w:val="000000"/>
        </w:rPr>
        <w:t>_</w:t>
      </w:r>
    </w:p>
    <w:p w14:paraId="5F361949" w14:textId="77777777" w:rsidR="00E34220" w:rsidRDefault="00E34220">
      <w:pPr>
        <w:pStyle w:val="HTMLPreformatted"/>
        <w:divId w:val="287200323"/>
      </w:pPr>
      <w:r>
        <w:t xml:space="preserve">                    </w:t>
      </w:r>
      <w:r>
        <w:rPr>
          <w:color w:val="000000"/>
        </w:rPr>
        <w:t>model</w:t>
      </w:r>
    </w:p>
    <w:p w14:paraId="3974F5D6" w14:textId="77777777" w:rsidR="00E34220" w:rsidRDefault="00E34220">
      <w:pPr>
        <w:pStyle w:val="HTMLPreformatted"/>
        <w:divId w:val="287200323"/>
      </w:pPr>
      <w:r>
        <w:t xml:space="preserve">                    </w:t>
      </w:r>
      <w:r>
        <w:rPr>
          <w:color w:val="000000"/>
        </w:rPr>
        <w:t>_</w:t>
      </w:r>
    </w:p>
    <w:p w14:paraId="5707F74B" w14:textId="77777777" w:rsidR="00E34220" w:rsidRDefault="00E34220">
      <w:pPr>
        <w:pStyle w:val="HTMLPreformatted"/>
        <w:divId w:val="287200323"/>
      </w:pPr>
      <w:r>
        <w:t xml:space="preserve">                    </w:t>
      </w:r>
      <w:r>
        <w:rPr>
          <w:color w:val="000000"/>
        </w:rPr>
        <w:t>res</w:t>
      </w:r>
    </w:p>
    <w:p w14:paraId="67A6EF4E" w14:textId="77777777" w:rsidR="00E34220" w:rsidRDefault="00E34220">
      <w:pPr>
        <w:pStyle w:val="HTMLPreformatted"/>
        <w:divId w:val="287200323"/>
      </w:pPr>
      <w:r>
        <w:t xml:space="preserve">                    </w:t>
      </w:r>
      <w:r>
        <w:rPr>
          <w:color w:val="000000"/>
        </w:rPr>
        <w:t>$</w:t>
      </w:r>
    </w:p>
    <w:p w14:paraId="0A37753B" w14:textId="77777777" w:rsidR="00E34220" w:rsidRDefault="00E34220">
      <w:pPr>
        <w:pStyle w:val="HTMLPreformatted"/>
        <w:divId w:val="287200323"/>
      </w:pPr>
      <w:r>
        <w:t xml:space="preserve">                    </w:t>
      </w:r>
      <w:r>
        <w:rPr>
          <w:color w:val="000000"/>
        </w:rPr>
        <w:t>Cost</w:t>
      </w:r>
    </w:p>
    <w:p w14:paraId="0C990F82" w14:textId="77777777" w:rsidR="00E34220" w:rsidRDefault="00E34220">
      <w:pPr>
        <w:pStyle w:val="HTMLPreformatted"/>
        <w:divId w:val="287200323"/>
      </w:pPr>
      <w:r>
        <w:t xml:space="preserve">                    </w:t>
      </w:r>
      <w:r>
        <w:rPr>
          <w:color w:val="000000"/>
        </w:rPr>
        <w:t>_</w:t>
      </w:r>
    </w:p>
    <w:p w14:paraId="66F4B51B" w14:textId="77777777" w:rsidR="00E34220" w:rsidRDefault="00E34220">
      <w:pPr>
        <w:pStyle w:val="HTMLPreformatted"/>
        <w:divId w:val="287200323"/>
      </w:pPr>
      <w:r>
        <w:t xml:space="preserve">                    </w:t>
      </w:r>
      <w:r>
        <w:rPr>
          <w:color w:val="000000"/>
        </w:rPr>
        <w:t>Trt) —</w:t>
      </w:r>
    </w:p>
    <w:p w14:paraId="54D4C691" w14:textId="77777777" w:rsidR="00E34220" w:rsidRDefault="00E34220">
      <w:pPr>
        <w:pStyle w:val="HTMLPreformatted"/>
        <w:divId w:val="287200323"/>
      </w:pPr>
      <w:r>
        <w:t xml:space="preserve">                                   </w:t>
      </w:r>
    </w:p>
    <w:p w14:paraId="01D288E3" w14:textId="77777777" w:rsidR="00E34220" w:rsidRDefault="00E34220">
      <w:pPr>
        <w:pStyle w:val="HTMLPreformatted"/>
        <w:divId w:val="287200323"/>
      </w:pPr>
      <w:r>
        <w:t xml:space="preserve">                    </w:t>
      </w:r>
      <w:r>
        <w:rPr>
          <w:color w:val="000000"/>
        </w:rPr>
        <w:t>mean</w:t>
      </w:r>
    </w:p>
    <w:p w14:paraId="04DA28A3" w14:textId="77777777" w:rsidR="00E34220" w:rsidRDefault="00E34220">
      <w:pPr>
        <w:pStyle w:val="HTMLPreformatted"/>
        <w:divId w:val="287200323"/>
      </w:pPr>
      <w:r>
        <w:lastRenderedPageBreak/>
        <w:t xml:space="preserve">                    </w:t>
      </w:r>
      <w:r>
        <w:rPr>
          <w:color w:val="000000"/>
        </w:rPr>
        <w:t>(</w:t>
      </w:r>
    </w:p>
    <w:p w14:paraId="4055A339" w14:textId="77777777" w:rsidR="00E34220" w:rsidRDefault="00E34220">
      <w:pPr>
        <w:pStyle w:val="HTMLPreformatted"/>
        <w:divId w:val="287200323"/>
      </w:pPr>
      <w:r>
        <w:t xml:space="preserve">                    </w:t>
      </w:r>
      <w:r>
        <w:rPr>
          <w:color w:val="000000"/>
        </w:rPr>
        <w:t>df</w:t>
      </w:r>
    </w:p>
    <w:p w14:paraId="3063A069" w14:textId="77777777" w:rsidR="00E34220" w:rsidRDefault="00E34220">
      <w:pPr>
        <w:pStyle w:val="HTMLPreformatted"/>
        <w:divId w:val="287200323"/>
      </w:pPr>
      <w:r>
        <w:t xml:space="preserve">                    </w:t>
      </w:r>
      <w:r>
        <w:rPr>
          <w:color w:val="000000"/>
        </w:rPr>
        <w:t>_</w:t>
      </w:r>
    </w:p>
    <w:p w14:paraId="790D971C" w14:textId="77777777" w:rsidR="00E34220" w:rsidRDefault="00E34220">
      <w:pPr>
        <w:pStyle w:val="HTMLPreformatted"/>
        <w:divId w:val="287200323"/>
      </w:pPr>
      <w:r>
        <w:t xml:space="preserve">                    </w:t>
      </w:r>
      <w:r>
        <w:rPr>
          <w:color w:val="000000"/>
        </w:rPr>
        <w:t>model</w:t>
      </w:r>
    </w:p>
    <w:p w14:paraId="196B0B81" w14:textId="77777777" w:rsidR="00E34220" w:rsidRDefault="00E34220">
      <w:pPr>
        <w:pStyle w:val="HTMLPreformatted"/>
        <w:divId w:val="287200323"/>
      </w:pPr>
      <w:r>
        <w:t xml:space="preserve">                    </w:t>
      </w:r>
      <w:r>
        <w:rPr>
          <w:color w:val="000000"/>
        </w:rPr>
        <w:t>_</w:t>
      </w:r>
    </w:p>
    <w:p w14:paraId="3AA510EE" w14:textId="77777777" w:rsidR="00E34220" w:rsidRDefault="00E34220">
      <w:pPr>
        <w:pStyle w:val="HTMLPreformatted"/>
        <w:divId w:val="287200323"/>
      </w:pPr>
      <w:r>
        <w:t xml:space="preserve">                    </w:t>
      </w:r>
      <w:r>
        <w:rPr>
          <w:color w:val="000000"/>
        </w:rPr>
        <w:t>res</w:t>
      </w:r>
    </w:p>
    <w:p w14:paraId="698755B9" w14:textId="77777777" w:rsidR="00E34220" w:rsidRDefault="00E34220">
      <w:pPr>
        <w:pStyle w:val="HTMLPreformatted"/>
        <w:divId w:val="287200323"/>
      </w:pPr>
      <w:r>
        <w:t xml:space="preserve">                    </w:t>
      </w:r>
      <w:r>
        <w:rPr>
          <w:color w:val="000000"/>
        </w:rPr>
        <w:t>$</w:t>
      </w:r>
    </w:p>
    <w:p w14:paraId="07F07D31" w14:textId="77777777" w:rsidR="00E34220" w:rsidRDefault="00E34220">
      <w:pPr>
        <w:pStyle w:val="HTMLPreformatted"/>
        <w:divId w:val="287200323"/>
      </w:pPr>
      <w:r>
        <w:t xml:space="preserve">                    </w:t>
      </w:r>
      <w:r>
        <w:rPr>
          <w:color w:val="000000"/>
        </w:rPr>
        <w:t>Cost</w:t>
      </w:r>
    </w:p>
    <w:p w14:paraId="2FFF7241" w14:textId="77777777" w:rsidR="00E34220" w:rsidRDefault="00E34220">
      <w:pPr>
        <w:pStyle w:val="HTMLPreformatted"/>
        <w:divId w:val="287200323"/>
      </w:pPr>
      <w:r>
        <w:t xml:space="preserve">                    </w:t>
      </w:r>
      <w:r>
        <w:rPr>
          <w:color w:val="000000"/>
        </w:rPr>
        <w:t>_</w:t>
      </w:r>
    </w:p>
    <w:p w14:paraId="75CEFCF4" w14:textId="77777777" w:rsidR="00E34220" w:rsidRDefault="00E34220">
      <w:pPr>
        <w:pStyle w:val="HTMLPreformatted"/>
        <w:divId w:val="287200323"/>
        <w:rPr>
          <w:color w:val="000000"/>
        </w:rPr>
      </w:pPr>
      <w:r>
        <w:t xml:space="preserve">                    </w:t>
      </w:r>
      <w:r>
        <w:rPr>
          <w:color w:val="000000"/>
        </w:rPr>
        <w:t>NoTrt),</w:t>
      </w:r>
    </w:p>
    <w:p w14:paraId="20CB1893" w14:textId="77777777" w:rsidR="00E34220" w:rsidRDefault="00E34220">
      <w:pPr>
        <w:pStyle w:val="HTMLPreformatted"/>
        <w:divId w:val="287200323"/>
        <w:rPr>
          <w:color w:val="000000"/>
        </w:rPr>
      </w:pPr>
      <w:r>
        <w:rPr>
          <w:color w:val="000000"/>
        </w:rPr>
        <w:t xml:space="preserve">               NA),</w:t>
      </w:r>
    </w:p>
    <w:p w14:paraId="2A7A83AA" w14:textId="77777777" w:rsidR="00E34220" w:rsidRDefault="00E34220">
      <w:pPr>
        <w:pStyle w:val="HTMLPreformatted"/>
        <w:divId w:val="287200323"/>
        <w:rPr>
          <w:color w:val="000000"/>
        </w:rPr>
      </w:pPr>
    </w:p>
    <w:p w14:paraId="3919D671" w14:textId="77777777" w:rsidR="00E34220" w:rsidRDefault="00E34220">
      <w:pPr>
        <w:pStyle w:val="HTMLPreformatted"/>
        <w:divId w:val="287200323"/>
      </w:pPr>
      <w:r>
        <w:rPr>
          <w:color w:val="000000"/>
        </w:rPr>
        <w:t xml:space="preserve"> ICER = </w:t>
      </w:r>
    </w:p>
    <w:p w14:paraId="2F44840B" w14:textId="77777777" w:rsidR="00E34220" w:rsidRDefault="00E34220">
      <w:pPr>
        <w:pStyle w:val="HTMLPreformatted"/>
        <w:divId w:val="287200323"/>
      </w:pPr>
      <w:r>
        <w:t xml:space="preserve">                    </w:t>
      </w:r>
      <w:r>
        <w:rPr>
          <w:color w:val="000000"/>
        </w:rPr>
        <w:t>c</w:t>
      </w:r>
    </w:p>
    <w:p w14:paraId="728A6F69" w14:textId="77777777" w:rsidR="00E34220" w:rsidRDefault="00E34220">
      <w:pPr>
        <w:pStyle w:val="HTMLPreformatted"/>
        <w:divId w:val="287200323"/>
      </w:pPr>
      <w:r>
        <w:t xml:space="preserve">                    </w:t>
      </w:r>
      <w:r>
        <w:rPr>
          <w:color w:val="000000"/>
        </w:rPr>
        <w:t>(</w:t>
      </w:r>
    </w:p>
    <w:p w14:paraId="43E1120B" w14:textId="77777777" w:rsidR="00E34220" w:rsidRDefault="00E34220">
      <w:pPr>
        <w:pStyle w:val="HTMLPreformatted"/>
        <w:divId w:val="287200323"/>
      </w:pPr>
      <w:r>
        <w:t xml:space="preserve">                    </w:t>
      </w:r>
      <w:r>
        <w:rPr>
          <w:color w:val="000000"/>
        </w:rPr>
        <w:t>mean</w:t>
      </w:r>
    </w:p>
    <w:p w14:paraId="2C7E166D" w14:textId="77777777" w:rsidR="00E34220" w:rsidRDefault="00E34220">
      <w:pPr>
        <w:pStyle w:val="HTMLPreformatted"/>
        <w:divId w:val="287200323"/>
      </w:pPr>
      <w:r>
        <w:t xml:space="preserve">                    </w:t>
      </w:r>
      <w:r>
        <w:rPr>
          <w:color w:val="000000"/>
        </w:rPr>
        <w:t>(</w:t>
      </w:r>
    </w:p>
    <w:p w14:paraId="7C2F12AF" w14:textId="77777777" w:rsidR="00E34220" w:rsidRDefault="00E34220">
      <w:pPr>
        <w:pStyle w:val="HTMLPreformatted"/>
        <w:divId w:val="287200323"/>
      </w:pPr>
      <w:r>
        <w:t xml:space="preserve">                    </w:t>
      </w:r>
      <w:r>
        <w:rPr>
          <w:color w:val="000000"/>
        </w:rPr>
        <w:t>df</w:t>
      </w:r>
    </w:p>
    <w:p w14:paraId="34ECC188" w14:textId="77777777" w:rsidR="00E34220" w:rsidRDefault="00E34220">
      <w:pPr>
        <w:pStyle w:val="HTMLPreformatted"/>
        <w:divId w:val="287200323"/>
      </w:pPr>
      <w:r>
        <w:t xml:space="preserve">                    </w:t>
      </w:r>
      <w:r>
        <w:rPr>
          <w:color w:val="000000"/>
        </w:rPr>
        <w:t>_</w:t>
      </w:r>
    </w:p>
    <w:p w14:paraId="79C93EEB" w14:textId="77777777" w:rsidR="00E34220" w:rsidRDefault="00E34220">
      <w:pPr>
        <w:pStyle w:val="HTMLPreformatted"/>
        <w:divId w:val="287200323"/>
      </w:pPr>
      <w:r>
        <w:t xml:space="preserve">                    </w:t>
      </w:r>
      <w:r>
        <w:rPr>
          <w:color w:val="000000"/>
        </w:rPr>
        <w:t>model</w:t>
      </w:r>
    </w:p>
    <w:p w14:paraId="387FA646" w14:textId="77777777" w:rsidR="00E34220" w:rsidRDefault="00E34220">
      <w:pPr>
        <w:pStyle w:val="HTMLPreformatted"/>
        <w:divId w:val="287200323"/>
      </w:pPr>
      <w:r>
        <w:t xml:space="preserve">                    </w:t>
      </w:r>
      <w:r>
        <w:rPr>
          <w:color w:val="000000"/>
        </w:rPr>
        <w:t>_</w:t>
      </w:r>
    </w:p>
    <w:p w14:paraId="141A8A4C" w14:textId="77777777" w:rsidR="00E34220" w:rsidRDefault="00E34220">
      <w:pPr>
        <w:pStyle w:val="HTMLPreformatted"/>
        <w:divId w:val="287200323"/>
      </w:pPr>
      <w:r>
        <w:t xml:space="preserve">                    </w:t>
      </w:r>
      <w:r>
        <w:rPr>
          <w:color w:val="000000"/>
        </w:rPr>
        <w:t>res</w:t>
      </w:r>
    </w:p>
    <w:p w14:paraId="5938484B" w14:textId="77777777" w:rsidR="00E34220" w:rsidRDefault="00E34220">
      <w:pPr>
        <w:pStyle w:val="HTMLPreformatted"/>
        <w:divId w:val="287200323"/>
      </w:pPr>
      <w:r>
        <w:t xml:space="preserve">                    </w:t>
      </w:r>
      <w:r>
        <w:rPr>
          <w:color w:val="000000"/>
        </w:rPr>
        <w:t>$</w:t>
      </w:r>
    </w:p>
    <w:p w14:paraId="5F3A5869" w14:textId="77777777" w:rsidR="00E34220" w:rsidRDefault="00E34220">
      <w:pPr>
        <w:pStyle w:val="HTMLPreformatted"/>
        <w:divId w:val="287200323"/>
        <w:rPr>
          <w:color w:val="000000"/>
        </w:rPr>
      </w:pPr>
      <w:r>
        <w:t xml:space="preserve">                    </w:t>
      </w:r>
      <w:r>
        <w:rPr>
          <w:color w:val="000000"/>
        </w:rPr>
        <w:t>ICER), NA)</w:t>
      </w:r>
    </w:p>
    <w:p w14:paraId="5C5E94F3" w14:textId="77777777" w:rsidR="00E34220" w:rsidRDefault="00E34220">
      <w:pPr>
        <w:pStyle w:val="HTMLPreformatted"/>
        <w:divId w:val="287200323"/>
        <w:rPr>
          <w:color w:val="000000"/>
        </w:rPr>
      </w:pPr>
      <w:r>
        <w:rPr>
          <w:color w:val="000000"/>
        </w:rPr>
        <w:t xml:space="preserve"> </w:t>
      </w:r>
    </w:p>
    <w:p w14:paraId="33852231" w14:textId="77777777" w:rsidR="00E34220" w:rsidRDefault="00E34220">
      <w:pPr>
        <w:pStyle w:val="HTMLPreformatted"/>
        <w:divId w:val="287200323"/>
      </w:pPr>
      <w:r>
        <w:rPr>
          <w:color w:val="000000"/>
        </w:rPr>
        <w:t xml:space="preserve"> )</w:t>
      </w:r>
    </w:p>
    <w:p w14:paraId="157D8B91" w14:textId="77777777" w:rsidR="00E34220" w:rsidRDefault="00E34220">
      <w:pPr>
        <w:pStyle w:val="HTMLPreformatted"/>
        <w:divId w:val="287200323"/>
      </w:pPr>
      <w:r>
        <w:t xml:space="preserve">                    </w:t>
      </w:r>
      <w:r>
        <w:rPr>
          <w:i/>
          <w:iCs/>
          <w:color w:val="009900"/>
        </w:rPr>
        <w:t xml:space="preserve"> #</w:t>
      </w:r>
      <w:r>
        <w:t xml:space="preserve"> </w:t>
      </w:r>
    </w:p>
    <w:p w14:paraId="0C600462" w14:textId="77777777" w:rsidR="00E34220" w:rsidRDefault="00E34220">
      <w:pPr>
        <w:pStyle w:val="HTMLPreformatted"/>
        <w:divId w:val="287200323"/>
      </w:pPr>
      <w:r>
        <w:t xml:space="preserve">                    </w:t>
      </w:r>
      <w:r>
        <w:rPr>
          <w:color w:val="009900"/>
        </w:rPr>
        <w:t>close data—frame</w:t>
      </w:r>
    </w:p>
    <w:p w14:paraId="5A94DABF" w14:textId="77777777" w:rsidR="00E34220" w:rsidRDefault="00E34220">
      <w:pPr>
        <w:pStyle w:val="HTMLPreformatted"/>
        <w:divId w:val="287200323"/>
      </w:pPr>
      <w:r>
        <w:t xml:space="preserve">                </w:t>
      </w:r>
    </w:p>
    <w:p w14:paraId="1B98C59A" w14:textId="77777777" w:rsidR="00E34220" w:rsidRDefault="00E34220">
      <w:pPr>
        <w:pStyle w:val="HTMLPreformatted"/>
        <w:divId w:val="287200323"/>
      </w:pPr>
    </w:p>
    <w:p w14:paraId="4EE17438" w14:textId="77777777" w:rsidR="00E34220" w:rsidRDefault="00E34220">
      <w:pPr>
        <w:pStyle w:val="HTMLPreformatted"/>
        <w:divId w:val="287200323"/>
      </w:pPr>
      <w:r>
        <w:t xml:space="preserve">                    </w:t>
      </w:r>
    </w:p>
    <w:p w14:paraId="3A3468ED" w14:textId="77777777" w:rsidR="00E34220" w:rsidRDefault="00E34220">
      <w:pPr>
        <w:pStyle w:val="HTMLPreformatted"/>
        <w:divId w:val="287200323"/>
      </w:pPr>
      <w:r>
        <w:t xml:space="preserve">                    </w:t>
      </w:r>
      <w:r>
        <w:rPr>
          <w:i/>
          <w:iCs/>
          <w:color w:val="009900"/>
        </w:rPr>
        <w:t>#</w:t>
      </w:r>
      <w:r>
        <w:t xml:space="preserve"> </w:t>
      </w:r>
    </w:p>
    <w:p w14:paraId="07AA2B1C" w14:textId="77777777" w:rsidR="00E34220" w:rsidRDefault="00E34220">
      <w:pPr>
        <w:pStyle w:val="HTMLPreformatted"/>
        <w:divId w:val="287200323"/>
      </w:pPr>
      <w:r>
        <w:t xml:space="preserve">                    </w:t>
      </w:r>
      <w:r>
        <w:rPr>
          <w:color w:val="009900"/>
        </w:rPr>
        <w:t>round the data—frame to two digits</w:t>
      </w:r>
    </w:p>
    <w:p w14:paraId="264490F0" w14:textId="77777777" w:rsidR="00E34220" w:rsidRDefault="00E34220">
      <w:pPr>
        <w:pStyle w:val="HTMLPreformatted"/>
        <w:divId w:val="287200323"/>
      </w:pPr>
      <w:r>
        <w:t xml:space="preserve">                    </w:t>
      </w:r>
    </w:p>
    <w:p w14:paraId="2F7910C5" w14:textId="77777777" w:rsidR="00E34220" w:rsidRDefault="00E34220">
      <w:pPr>
        <w:pStyle w:val="HTMLPreformatted"/>
        <w:divId w:val="287200323"/>
      </w:pPr>
      <w:r>
        <w:t xml:space="preserve">                    </w:t>
      </w:r>
      <w:r>
        <w:rPr>
          <w:color w:val="000000"/>
        </w:rPr>
        <w:t>df</w:t>
      </w:r>
    </w:p>
    <w:p w14:paraId="52851747" w14:textId="77777777" w:rsidR="00E34220" w:rsidRDefault="00E34220">
      <w:pPr>
        <w:pStyle w:val="HTMLPreformatted"/>
        <w:divId w:val="287200323"/>
      </w:pPr>
      <w:r>
        <w:t xml:space="preserve">                    </w:t>
      </w:r>
      <w:r>
        <w:rPr>
          <w:color w:val="000000"/>
        </w:rPr>
        <w:t>_</w:t>
      </w:r>
    </w:p>
    <w:p w14:paraId="56DAE418" w14:textId="77777777" w:rsidR="00E34220" w:rsidRDefault="00E34220">
      <w:pPr>
        <w:pStyle w:val="HTMLPreformatted"/>
        <w:divId w:val="287200323"/>
      </w:pPr>
      <w:r>
        <w:t xml:space="preserve">                    </w:t>
      </w:r>
      <w:r>
        <w:rPr>
          <w:color w:val="000000"/>
        </w:rPr>
        <w:t>res_</w:t>
      </w:r>
    </w:p>
    <w:p w14:paraId="266D5CBD" w14:textId="77777777" w:rsidR="00E34220" w:rsidRDefault="00E34220">
      <w:pPr>
        <w:pStyle w:val="HTMLPreformatted"/>
        <w:divId w:val="287200323"/>
      </w:pPr>
      <w:r>
        <w:t xml:space="preserve">                    </w:t>
      </w:r>
      <w:r>
        <w:rPr>
          <w:color w:val="000000"/>
        </w:rPr>
        <w:t>table</w:t>
      </w:r>
    </w:p>
    <w:p w14:paraId="4C8B8757" w14:textId="77777777" w:rsidR="00E34220" w:rsidRDefault="00E34220">
      <w:pPr>
        <w:pStyle w:val="HTMLPreformatted"/>
        <w:divId w:val="287200323"/>
      </w:pPr>
      <w:r>
        <w:t xml:space="preserve">                    </w:t>
      </w:r>
      <w:r>
        <w:rPr>
          <w:color w:val="000000"/>
        </w:rPr>
        <w:t xml:space="preserve">[,2:6] = </w:t>
      </w:r>
    </w:p>
    <w:p w14:paraId="1FD3F5CA" w14:textId="77777777" w:rsidR="00E34220" w:rsidRDefault="00E34220">
      <w:pPr>
        <w:pStyle w:val="HTMLPreformatted"/>
        <w:divId w:val="287200323"/>
      </w:pPr>
      <w:r>
        <w:t xml:space="preserve">                    </w:t>
      </w:r>
      <w:r>
        <w:rPr>
          <w:color w:val="000000"/>
        </w:rPr>
        <w:t>round</w:t>
      </w:r>
      <w:r>
        <w:t>(</w:t>
      </w:r>
    </w:p>
    <w:p w14:paraId="2189106A" w14:textId="77777777" w:rsidR="00E34220" w:rsidRDefault="00E34220">
      <w:pPr>
        <w:pStyle w:val="HTMLPreformatted"/>
        <w:divId w:val="287200323"/>
      </w:pPr>
      <w:r>
        <w:t xml:space="preserve">        </w:t>
      </w:r>
    </w:p>
    <w:p w14:paraId="224777AB" w14:textId="77777777" w:rsidR="00E34220" w:rsidRDefault="00E34220">
      <w:pPr>
        <w:pStyle w:val="HTMLPreformatted"/>
        <w:divId w:val="287200323"/>
      </w:pPr>
      <w:r>
        <w:t xml:space="preserve">                    </w:t>
      </w:r>
      <w:r>
        <w:rPr>
          <w:color w:val="000000"/>
        </w:rPr>
        <w:t>df</w:t>
      </w:r>
    </w:p>
    <w:p w14:paraId="2AC6A7B3" w14:textId="77777777" w:rsidR="00E34220" w:rsidRDefault="00E34220">
      <w:pPr>
        <w:pStyle w:val="HTMLPreformatted"/>
        <w:divId w:val="287200323"/>
      </w:pPr>
      <w:r>
        <w:t xml:space="preserve">                    </w:t>
      </w:r>
      <w:r>
        <w:rPr>
          <w:color w:val="000000"/>
        </w:rPr>
        <w:t>_</w:t>
      </w:r>
      <w:r>
        <w:t>res_</w:t>
      </w:r>
    </w:p>
    <w:p w14:paraId="221C49EF" w14:textId="77777777" w:rsidR="00E34220" w:rsidRDefault="00E34220">
      <w:pPr>
        <w:pStyle w:val="HTMLPreformatted"/>
        <w:divId w:val="287200323"/>
      </w:pPr>
      <w:r>
        <w:t xml:space="preserve">                    </w:t>
      </w:r>
      <w:r>
        <w:rPr>
          <w:color w:val="000000"/>
        </w:rPr>
        <w:t>table</w:t>
      </w:r>
    </w:p>
    <w:p w14:paraId="324D0960" w14:textId="77777777" w:rsidR="00E34220" w:rsidRDefault="00E34220">
      <w:pPr>
        <w:pStyle w:val="HTMLPreformatted"/>
        <w:divId w:val="287200323"/>
      </w:pPr>
      <w:r>
        <w:t xml:space="preserve">                    </w:t>
      </w:r>
      <w:r>
        <w:rPr>
          <w:color w:val="000000"/>
        </w:rPr>
        <w:t>[,2:6],digits = 2)</w:t>
      </w:r>
    </w:p>
    <w:p w14:paraId="506D8084" w14:textId="77777777" w:rsidR="00E34220" w:rsidRDefault="00E34220">
      <w:pPr>
        <w:pStyle w:val="HTMLPreformatted"/>
        <w:divId w:val="287200323"/>
      </w:pPr>
      <w:r>
        <w:t xml:space="preserve">                    </w:t>
      </w:r>
    </w:p>
    <w:p w14:paraId="13E81D39" w14:textId="77777777" w:rsidR="00E34220" w:rsidRDefault="00E34220">
      <w:pPr>
        <w:pStyle w:val="HTMLPreformatted"/>
        <w:divId w:val="287200323"/>
      </w:pPr>
      <w:r>
        <w:t xml:space="preserve">                    </w:t>
      </w:r>
    </w:p>
    <w:p w14:paraId="4AB5E24E" w14:textId="77777777" w:rsidR="00E34220" w:rsidRDefault="00E34220">
      <w:pPr>
        <w:pStyle w:val="HTMLPreformatted"/>
        <w:divId w:val="287200323"/>
      </w:pPr>
      <w:r>
        <w:t xml:space="preserve">                    </w:t>
      </w:r>
      <w:r>
        <w:rPr>
          <w:i/>
          <w:iCs/>
          <w:color w:val="009900"/>
        </w:rPr>
        <w:t>#</w:t>
      </w:r>
      <w:r>
        <w:t xml:space="preserve"> </w:t>
      </w:r>
    </w:p>
    <w:p w14:paraId="3EB7B8EE" w14:textId="77777777" w:rsidR="00E34220" w:rsidRDefault="00E34220">
      <w:pPr>
        <w:pStyle w:val="HTMLPreformatted"/>
        <w:divId w:val="287200323"/>
      </w:pPr>
      <w:r>
        <w:t xml:space="preserve">                    </w:t>
      </w:r>
      <w:r>
        <w:rPr>
          <w:color w:val="009900"/>
        </w:rPr>
        <w:t>print the results table</w:t>
      </w:r>
    </w:p>
    <w:p w14:paraId="293E6033" w14:textId="77777777" w:rsidR="00E34220" w:rsidRDefault="00E34220">
      <w:pPr>
        <w:pStyle w:val="HTMLPreformatted"/>
        <w:divId w:val="287200323"/>
      </w:pPr>
      <w:r>
        <w:t xml:space="preserve">                      </w:t>
      </w:r>
    </w:p>
    <w:p w14:paraId="58FD40EB" w14:textId="77777777" w:rsidR="00E34220" w:rsidRDefault="00E34220">
      <w:pPr>
        <w:pStyle w:val="HTMLPreformatted"/>
        <w:divId w:val="287200323"/>
      </w:pPr>
      <w:r>
        <w:t xml:space="preserve">                    </w:t>
      </w:r>
      <w:r>
        <w:rPr>
          <w:color w:val="000000"/>
        </w:rPr>
        <w:t>df</w:t>
      </w:r>
    </w:p>
    <w:p w14:paraId="06B060A6" w14:textId="77777777" w:rsidR="00E34220" w:rsidRDefault="00E34220">
      <w:pPr>
        <w:pStyle w:val="HTMLPreformatted"/>
        <w:divId w:val="287200323"/>
      </w:pPr>
      <w:r>
        <w:t xml:space="preserve">                    </w:t>
      </w:r>
      <w:r>
        <w:rPr>
          <w:color w:val="000000"/>
        </w:rPr>
        <w:t>_</w:t>
      </w:r>
    </w:p>
    <w:p w14:paraId="37787BA6" w14:textId="77777777" w:rsidR="00E34220" w:rsidRDefault="00E34220">
      <w:pPr>
        <w:pStyle w:val="HTMLPreformatted"/>
        <w:divId w:val="287200323"/>
      </w:pPr>
      <w:r>
        <w:t xml:space="preserve">                    </w:t>
      </w:r>
      <w:r>
        <w:rPr>
          <w:color w:val="000000"/>
        </w:rPr>
        <w:t>res_</w:t>
      </w:r>
    </w:p>
    <w:p w14:paraId="242C63C0" w14:textId="77777777" w:rsidR="00E34220" w:rsidRDefault="00E34220">
      <w:pPr>
        <w:pStyle w:val="HTMLPreformatted"/>
        <w:divId w:val="287200323"/>
      </w:pPr>
      <w:r>
        <w:t xml:space="preserve">                    </w:t>
      </w:r>
      <w:r>
        <w:rPr>
          <w:color w:val="000000"/>
        </w:rPr>
        <w:t>table</w:t>
      </w:r>
    </w:p>
    <w:p w14:paraId="55FB8B6C" w14:textId="77777777" w:rsidR="00E34220" w:rsidRDefault="00E34220">
      <w:pPr>
        <w:pStyle w:val="HTMLPreformatted"/>
        <w:divId w:val="287200323"/>
      </w:pPr>
      <w:r>
        <w:t xml:space="preserve">                       </w:t>
      </w:r>
    </w:p>
    <w:p w14:paraId="2E20A3CC" w14:textId="77777777" w:rsidR="00E34220" w:rsidRDefault="00E34220">
      <w:pPr>
        <w:pStyle w:val="HTMLPreformatted"/>
        <w:divId w:val="287200323"/>
      </w:pPr>
      <w:r>
        <w:t xml:space="preserve">  }) </w:t>
      </w:r>
    </w:p>
    <w:p w14:paraId="3538A2B9" w14:textId="77777777" w:rsidR="00E34220" w:rsidRDefault="00E34220">
      <w:pPr>
        <w:pStyle w:val="HTMLPreformatted"/>
        <w:divId w:val="287200323"/>
      </w:pPr>
      <w:r>
        <w:t xml:space="preserve">                    </w:t>
      </w:r>
      <w:r>
        <w:rPr>
          <w:i/>
          <w:iCs/>
          <w:color w:val="009900"/>
        </w:rPr>
        <w:t>#</w:t>
      </w:r>
      <w:r>
        <w:t xml:space="preserve"> </w:t>
      </w:r>
    </w:p>
    <w:p w14:paraId="58C77656" w14:textId="77777777" w:rsidR="00E34220" w:rsidRDefault="00E34220">
      <w:pPr>
        <w:pStyle w:val="HTMLPreformatted"/>
        <w:divId w:val="287200323"/>
      </w:pPr>
      <w:r>
        <w:t xml:space="preserve">                    </w:t>
      </w:r>
      <w:r>
        <w:rPr>
          <w:color w:val="009900"/>
        </w:rPr>
        <w:t>table plot end.</w:t>
      </w:r>
    </w:p>
    <w:p w14:paraId="7713A6FE" w14:textId="77777777" w:rsidR="00E34220" w:rsidRDefault="00E34220">
      <w:pPr>
        <w:pStyle w:val="HTMLPreformatted"/>
        <w:divId w:val="287200323"/>
      </w:pPr>
      <w:r>
        <w:t xml:space="preserve">                      </w:t>
      </w:r>
    </w:p>
    <w:p w14:paraId="47FA51BD" w14:textId="77777777" w:rsidR="00E34220" w:rsidRDefault="00E34220">
      <w:pPr>
        <w:pStyle w:val="HTMLPreformatted"/>
        <w:divId w:val="287200323"/>
      </w:pPr>
    </w:p>
    <w:p w14:paraId="691E960D" w14:textId="77777777" w:rsidR="00E34220" w:rsidRDefault="00E34220">
      <w:pPr>
        <w:pStyle w:val="HTMLPreformatted"/>
        <w:divId w:val="287200323"/>
      </w:pPr>
      <w:r>
        <w:t xml:space="preserve">                    </w:t>
      </w:r>
      <w:r>
        <w:rPr>
          <w:i/>
          <w:iCs/>
          <w:color w:val="009900"/>
        </w:rPr>
        <w:t>#</w:t>
      </w:r>
    </w:p>
    <w:p w14:paraId="556F5B1F" w14:textId="77777777" w:rsidR="00E34220" w:rsidRDefault="00E34220">
      <w:pPr>
        <w:pStyle w:val="HTMLPreformatted"/>
        <w:divId w:val="287200323"/>
      </w:pPr>
      <w:r>
        <w:lastRenderedPageBreak/>
        <w:t xml:space="preserve">                    </w:t>
      </w:r>
      <w:r>
        <w:rPr>
          <w:color w:val="009900"/>
        </w:rPr>
        <w:t>—— CREATE COST EFFECTIVENESS PLANE ——</w:t>
      </w:r>
    </w:p>
    <w:p w14:paraId="2C078B68" w14:textId="77777777" w:rsidR="00E34220" w:rsidRDefault="00E34220">
      <w:pPr>
        <w:pStyle w:val="HTMLPreformatted"/>
        <w:divId w:val="287200323"/>
      </w:pPr>
      <w:r>
        <w:t xml:space="preserve">                    </w:t>
      </w:r>
      <w:r>
        <w:rPr>
          <w:i/>
          <w:iCs/>
          <w:color w:val="009900"/>
        </w:rPr>
        <w:t>#</w:t>
      </w:r>
    </w:p>
    <w:p w14:paraId="387BD1C6" w14:textId="77777777" w:rsidR="00E34220" w:rsidRDefault="00E34220">
      <w:pPr>
        <w:pStyle w:val="HTMLPreformatted"/>
        <w:divId w:val="287200323"/>
      </w:pPr>
      <w:r>
        <w:t xml:space="preserve">                    </w:t>
      </w:r>
    </w:p>
    <w:p w14:paraId="012B6D3A" w14:textId="77777777" w:rsidR="00E34220" w:rsidRDefault="00E34220">
      <w:pPr>
        <w:pStyle w:val="HTMLPreformatted"/>
        <w:divId w:val="287200323"/>
      </w:pPr>
      <w:r>
        <w:t xml:space="preserve">                    </w:t>
      </w:r>
    </w:p>
    <w:p w14:paraId="7A0A0ACE" w14:textId="77777777" w:rsidR="00E34220" w:rsidRDefault="00E34220">
      <w:pPr>
        <w:pStyle w:val="HTMLPreformatted"/>
        <w:divId w:val="287200323"/>
      </w:pPr>
      <w:r>
        <w:t xml:space="preserve">                    </w:t>
      </w:r>
      <w:r>
        <w:rPr>
          <w:i/>
          <w:iCs/>
          <w:color w:val="009900"/>
        </w:rPr>
        <w:t>#</w:t>
      </w:r>
      <w:r>
        <w:t xml:space="preserve"> </w:t>
      </w:r>
    </w:p>
    <w:p w14:paraId="6E4D7EA4" w14:textId="77777777" w:rsidR="00E34220" w:rsidRDefault="00E34220">
      <w:pPr>
        <w:pStyle w:val="HTMLPreformatted"/>
        <w:divId w:val="287200323"/>
      </w:pPr>
      <w:r>
        <w:t xml:space="preserve">                    </w:t>
      </w:r>
      <w:r>
        <w:rPr>
          <w:color w:val="009900"/>
        </w:rPr>
        <w:t>render plot repeatedly updates.</w:t>
      </w:r>
    </w:p>
    <w:p w14:paraId="2E003E0F" w14:textId="77777777" w:rsidR="00E34220" w:rsidRDefault="00E34220">
      <w:pPr>
        <w:pStyle w:val="HTMLPreformatted"/>
        <w:divId w:val="287200323"/>
      </w:pPr>
      <w:r>
        <w:t xml:space="preserve">                    </w:t>
      </w:r>
    </w:p>
    <w:p w14:paraId="5A598F41" w14:textId="77777777" w:rsidR="00E34220" w:rsidRDefault="00E34220">
      <w:pPr>
        <w:pStyle w:val="HTMLPreformatted"/>
        <w:divId w:val="287200323"/>
      </w:pPr>
      <w:r>
        <w:t xml:space="preserve">                    </w:t>
      </w:r>
      <w:r>
        <w:rPr>
          <w:color w:val="000000"/>
        </w:rPr>
        <w:t>output</w:t>
      </w:r>
    </w:p>
    <w:p w14:paraId="38D9873B" w14:textId="77777777" w:rsidR="00E34220" w:rsidRDefault="00E34220">
      <w:pPr>
        <w:pStyle w:val="HTMLPreformatted"/>
        <w:divId w:val="287200323"/>
      </w:pPr>
      <w:r>
        <w:t xml:space="preserve">                    </w:t>
      </w:r>
      <w:r>
        <w:rPr>
          <w:color w:val="000000"/>
        </w:rPr>
        <w:t>$</w:t>
      </w:r>
    </w:p>
    <w:p w14:paraId="0C25BB61" w14:textId="77777777" w:rsidR="00E34220" w:rsidRDefault="00E34220">
      <w:pPr>
        <w:pStyle w:val="HTMLPreformatted"/>
        <w:divId w:val="287200323"/>
      </w:pPr>
      <w:r>
        <w:t xml:space="preserve">                    </w:t>
      </w:r>
      <w:r>
        <w:rPr>
          <w:color w:val="000000"/>
        </w:rPr>
        <w:t>SO_CE_plane &lt;— renderPlot({</w:t>
      </w:r>
    </w:p>
    <w:p w14:paraId="1E921CA8" w14:textId="77777777" w:rsidR="00E34220" w:rsidRDefault="00E34220">
      <w:pPr>
        <w:pStyle w:val="HTMLPreformatted"/>
        <w:divId w:val="287200323"/>
      </w:pPr>
      <w:r>
        <w:t xml:space="preserve">                    </w:t>
      </w:r>
    </w:p>
    <w:p w14:paraId="66621725" w14:textId="77777777" w:rsidR="00E34220" w:rsidRDefault="00E34220">
      <w:pPr>
        <w:pStyle w:val="HTMLPreformatted"/>
        <w:divId w:val="287200323"/>
      </w:pPr>
      <w:r>
        <w:t xml:space="preserve">                    </w:t>
      </w:r>
    </w:p>
    <w:p w14:paraId="5C1ED688" w14:textId="77777777" w:rsidR="00E34220" w:rsidRDefault="00E34220">
      <w:pPr>
        <w:pStyle w:val="HTMLPreformatted"/>
        <w:divId w:val="287200323"/>
      </w:pPr>
      <w:r>
        <w:t xml:space="preserve">                    </w:t>
      </w:r>
      <w:r>
        <w:rPr>
          <w:i/>
          <w:iCs/>
          <w:color w:val="009900"/>
        </w:rPr>
        <w:t>#</w:t>
      </w:r>
      <w:r>
        <w:t xml:space="preserve"> </w:t>
      </w:r>
    </w:p>
    <w:p w14:paraId="2619156C" w14:textId="77777777" w:rsidR="00E34220" w:rsidRDefault="00E34220">
      <w:pPr>
        <w:pStyle w:val="HTMLPreformatted"/>
        <w:divId w:val="287200323"/>
      </w:pPr>
      <w:r>
        <w:t xml:space="preserve">                    </w:t>
      </w:r>
      <w:r>
        <w:rPr>
          <w:color w:val="009900"/>
        </w:rPr>
        <w:t>calculate incremental costs and qalys</w:t>
      </w:r>
    </w:p>
    <w:p w14:paraId="2B5786EF" w14:textId="77777777" w:rsidR="00E34220" w:rsidRDefault="00E34220">
      <w:pPr>
        <w:pStyle w:val="HTMLPreformatted"/>
        <w:divId w:val="287200323"/>
      </w:pPr>
      <w:r>
        <w:t xml:space="preserve">                    </w:t>
      </w:r>
    </w:p>
    <w:p w14:paraId="57E0493A" w14:textId="77777777" w:rsidR="00E34220" w:rsidRDefault="00E34220">
      <w:pPr>
        <w:pStyle w:val="HTMLPreformatted"/>
        <w:divId w:val="287200323"/>
      </w:pPr>
      <w:r>
        <w:t xml:space="preserve">                    </w:t>
      </w:r>
      <w:r>
        <w:rPr>
          <w:color w:val="000000"/>
        </w:rPr>
        <w:t>df</w:t>
      </w:r>
    </w:p>
    <w:p w14:paraId="52661E12" w14:textId="77777777" w:rsidR="00E34220" w:rsidRDefault="00E34220">
      <w:pPr>
        <w:pStyle w:val="HTMLPreformatted"/>
        <w:divId w:val="287200323"/>
      </w:pPr>
      <w:r>
        <w:t xml:space="preserve">                    </w:t>
      </w:r>
      <w:r>
        <w:rPr>
          <w:color w:val="000000"/>
        </w:rPr>
        <w:t>_</w:t>
      </w:r>
    </w:p>
    <w:p w14:paraId="329C76E0" w14:textId="77777777" w:rsidR="00E34220" w:rsidRDefault="00E34220">
      <w:pPr>
        <w:pStyle w:val="HTMLPreformatted"/>
        <w:divId w:val="287200323"/>
      </w:pPr>
      <w:r>
        <w:t xml:space="preserve">                    </w:t>
      </w:r>
      <w:r>
        <w:rPr>
          <w:color w:val="000000"/>
        </w:rPr>
        <w:t>model</w:t>
      </w:r>
    </w:p>
    <w:p w14:paraId="37893D27" w14:textId="77777777" w:rsidR="00E34220" w:rsidRDefault="00E34220">
      <w:pPr>
        <w:pStyle w:val="HTMLPreformatted"/>
        <w:divId w:val="287200323"/>
      </w:pPr>
      <w:r>
        <w:t xml:space="preserve">                    </w:t>
      </w:r>
      <w:r>
        <w:rPr>
          <w:color w:val="000000"/>
        </w:rPr>
        <w:t>_</w:t>
      </w:r>
    </w:p>
    <w:p w14:paraId="26FBC97A" w14:textId="77777777" w:rsidR="00E34220" w:rsidRDefault="00E34220">
      <w:pPr>
        <w:pStyle w:val="HTMLPreformatted"/>
        <w:divId w:val="287200323"/>
      </w:pPr>
      <w:r>
        <w:t xml:space="preserve">                    </w:t>
      </w:r>
      <w:r>
        <w:rPr>
          <w:color w:val="000000"/>
        </w:rPr>
        <w:t>res</w:t>
      </w:r>
    </w:p>
    <w:p w14:paraId="246D0BAA" w14:textId="77777777" w:rsidR="00E34220" w:rsidRDefault="00E34220">
      <w:pPr>
        <w:pStyle w:val="HTMLPreformatted"/>
        <w:divId w:val="287200323"/>
      </w:pPr>
      <w:r>
        <w:t xml:space="preserve">                    </w:t>
      </w:r>
      <w:r>
        <w:rPr>
          <w:color w:val="000000"/>
        </w:rPr>
        <w:t>$</w:t>
      </w:r>
    </w:p>
    <w:p w14:paraId="06653108" w14:textId="77777777" w:rsidR="00E34220" w:rsidRDefault="00E34220">
      <w:pPr>
        <w:pStyle w:val="HTMLPreformatted"/>
        <w:divId w:val="287200323"/>
      </w:pPr>
      <w:r>
        <w:t xml:space="preserve">                    </w:t>
      </w:r>
      <w:r>
        <w:rPr>
          <w:color w:val="000000"/>
        </w:rPr>
        <w:t>inc_</w:t>
      </w:r>
    </w:p>
    <w:p w14:paraId="7316C330" w14:textId="77777777" w:rsidR="00E34220" w:rsidRDefault="00E34220">
      <w:pPr>
        <w:pStyle w:val="HTMLPreformatted"/>
        <w:divId w:val="287200323"/>
      </w:pPr>
      <w:r>
        <w:t xml:space="preserve">                    </w:t>
      </w:r>
      <w:r>
        <w:rPr>
          <w:color w:val="000000"/>
        </w:rPr>
        <w:t>C</w:t>
      </w:r>
      <w:r>
        <w:t xml:space="preserve"> </w:t>
      </w:r>
    </w:p>
    <w:p w14:paraId="4B4B0CFC" w14:textId="77777777" w:rsidR="00E34220" w:rsidRDefault="00E34220">
      <w:pPr>
        <w:pStyle w:val="HTMLPreformatted"/>
        <w:divId w:val="287200323"/>
      </w:pPr>
      <w:r>
        <w:t xml:space="preserve">                    </w:t>
      </w:r>
      <w:r>
        <w:rPr>
          <w:color w:val="000000"/>
        </w:rPr>
        <w:t>&lt;—</w:t>
      </w:r>
      <w:r>
        <w:t xml:space="preserve"> </w:t>
      </w:r>
    </w:p>
    <w:p w14:paraId="193E05D4" w14:textId="77777777" w:rsidR="00E34220" w:rsidRDefault="00E34220">
      <w:pPr>
        <w:pStyle w:val="HTMLPreformatted"/>
        <w:divId w:val="287200323"/>
      </w:pPr>
      <w:r>
        <w:t xml:space="preserve">                    </w:t>
      </w:r>
      <w:r>
        <w:rPr>
          <w:color w:val="000000"/>
        </w:rPr>
        <w:t>df</w:t>
      </w:r>
    </w:p>
    <w:p w14:paraId="7B72472A" w14:textId="77777777" w:rsidR="00E34220" w:rsidRDefault="00E34220">
      <w:pPr>
        <w:pStyle w:val="HTMLPreformatted"/>
        <w:divId w:val="287200323"/>
      </w:pPr>
      <w:r>
        <w:t xml:space="preserve">                    </w:t>
      </w:r>
      <w:r>
        <w:rPr>
          <w:color w:val="000000"/>
        </w:rPr>
        <w:t>_</w:t>
      </w:r>
    </w:p>
    <w:p w14:paraId="6A211C74" w14:textId="77777777" w:rsidR="00E34220" w:rsidRDefault="00E34220">
      <w:pPr>
        <w:pStyle w:val="HTMLPreformatted"/>
        <w:divId w:val="287200323"/>
      </w:pPr>
      <w:r>
        <w:t xml:space="preserve">                    </w:t>
      </w:r>
      <w:r>
        <w:rPr>
          <w:color w:val="000000"/>
        </w:rPr>
        <w:t>model</w:t>
      </w:r>
    </w:p>
    <w:p w14:paraId="134D7445" w14:textId="77777777" w:rsidR="00E34220" w:rsidRDefault="00E34220">
      <w:pPr>
        <w:pStyle w:val="HTMLPreformatted"/>
        <w:divId w:val="287200323"/>
      </w:pPr>
      <w:r>
        <w:t xml:space="preserve">                    </w:t>
      </w:r>
      <w:r>
        <w:rPr>
          <w:color w:val="000000"/>
        </w:rPr>
        <w:t>_</w:t>
      </w:r>
    </w:p>
    <w:p w14:paraId="1D7244A6" w14:textId="77777777" w:rsidR="00E34220" w:rsidRDefault="00E34220">
      <w:pPr>
        <w:pStyle w:val="HTMLPreformatted"/>
        <w:divId w:val="287200323"/>
      </w:pPr>
      <w:r>
        <w:t xml:space="preserve">                    </w:t>
      </w:r>
      <w:r>
        <w:rPr>
          <w:color w:val="000000"/>
        </w:rPr>
        <w:t>res</w:t>
      </w:r>
    </w:p>
    <w:p w14:paraId="43C05604" w14:textId="77777777" w:rsidR="00E34220" w:rsidRDefault="00E34220">
      <w:pPr>
        <w:pStyle w:val="HTMLPreformatted"/>
        <w:divId w:val="287200323"/>
      </w:pPr>
      <w:r>
        <w:t xml:space="preserve">                    </w:t>
      </w:r>
      <w:r>
        <w:rPr>
          <w:color w:val="000000"/>
        </w:rPr>
        <w:t>$</w:t>
      </w:r>
    </w:p>
    <w:p w14:paraId="44B0BCC2" w14:textId="77777777" w:rsidR="00E34220" w:rsidRDefault="00E34220">
      <w:pPr>
        <w:pStyle w:val="HTMLPreformatted"/>
        <w:divId w:val="287200323"/>
      </w:pPr>
      <w:r>
        <w:t xml:space="preserve">                    </w:t>
      </w:r>
      <w:r>
        <w:rPr>
          <w:color w:val="000000"/>
        </w:rPr>
        <w:t>Cost_Trt —</w:t>
      </w:r>
    </w:p>
    <w:p w14:paraId="4B462821" w14:textId="77777777" w:rsidR="00E34220" w:rsidRDefault="00E34220">
      <w:pPr>
        <w:pStyle w:val="HTMLPreformatted"/>
        <w:divId w:val="287200323"/>
      </w:pPr>
      <w:r>
        <w:t xml:space="preserve">                                          </w:t>
      </w:r>
    </w:p>
    <w:p w14:paraId="5D7E6908" w14:textId="77777777" w:rsidR="00E34220" w:rsidRDefault="00E34220">
      <w:pPr>
        <w:pStyle w:val="HTMLPreformatted"/>
        <w:divId w:val="287200323"/>
      </w:pPr>
      <w:r>
        <w:t xml:space="preserve">                    </w:t>
      </w:r>
      <w:r>
        <w:rPr>
          <w:color w:val="000000"/>
        </w:rPr>
        <w:t>df</w:t>
      </w:r>
    </w:p>
    <w:p w14:paraId="55903916" w14:textId="77777777" w:rsidR="00E34220" w:rsidRDefault="00E34220">
      <w:pPr>
        <w:pStyle w:val="HTMLPreformatted"/>
        <w:divId w:val="287200323"/>
      </w:pPr>
      <w:r>
        <w:t xml:space="preserve">                    </w:t>
      </w:r>
      <w:r>
        <w:rPr>
          <w:color w:val="000000"/>
        </w:rPr>
        <w:t>_</w:t>
      </w:r>
    </w:p>
    <w:p w14:paraId="18EAF163" w14:textId="77777777" w:rsidR="00E34220" w:rsidRDefault="00E34220">
      <w:pPr>
        <w:pStyle w:val="HTMLPreformatted"/>
        <w:divId w:val="287200323"/>
      </w:pPr>
      <w:r>
        <w:t xml:space="preserve">                    </w:t>
      </w:r>
      <w:r>
        <w:rPr>
          <w:color w:val="000000"/>
        </w:rPr>
        <w:t>model</w:t>
      </w:r>
    </w:p>
    <w:p w14:paraId="083B2821" w14:textId="77777777" w:rsidR="00E34220" w:rsidRDefault="00E34220">
      <w:pPr>
        <w:pStyle w:val="HTMLPreformatted"/>
        <w:divId w:val="287200323"/>
      </w:pPr>
      <w:r>
        <w:t xml:space="preserve">                    </w:t>
      </w:r>
      <w:r>
        <w:rPr>
          <w:color w:val="000000"/>
        </w:rPr>
        <w:t>_</w:t>
      </w:r>
    </w:p>
    <w:p w14:paraId="607F2033" w14:textId="77777777" w:rsidR="00E34220" w:rsidRDefault="00E34220">
      <w:pPr>
        <w:pStyle w:val="HTMLPreformatted"/>
        <w:divId w:val="287200323"/>
      </w:pPr>
      <w:r>
        <w:t xml:space="preserve">                    </w:t>
      </w:r>
      <w:r>
        <w:rPr>
          <w:color w:val="000000"/>
        </w:rPr>
        <w:t>res</w:t>
      </w:r>
    </w:p>
    <w:p w14:paraId="080336CC" w14:textId="77777777" w:rsidR="00E34220" w:rsidRDefault="00E34220">
      <w:pPr>
        <w:pStyle w:val="HTMLPreformatted"/>
        <w:divId w:val="287200323"/>
      </w:pPr>
      <w:r>
        <w:t xml:space="preserve">                    </w:t>
      </w:r>
      <w:r>
        <w:rPr>
          <w:color w:val="000000"/>
        </w:rPr>
        <w:t>$</w:t>
      </w:r>
    </w:p>
    <w:p w14:paraId="7E59E3A8" w14:textId="77777777" w:rsidR="00E34220" w:rsidRDefault="00E34220">
      <w:pPr>
        <w:pStyle w:val="HTMLPreformatted"/>
        <w:divId w:val="287200323"/>
      </w:pPr>
      <w:r>
        <w:t xml:space="preserve">                    </w:t>
      </w:r>
      <w:r>
        <w:rPr>
          <w:color w:val="000000"/>
        </w:rPr>
        <w:t>Cost_NoTrt</w:t>
      </w:r>
    </w:p>
    <w:p w14:paraId="597FA309" w14:textId="77777777" w:rsidR="00E34220" w:rsidRDefault="00E34220">
      <w:pPr>
        <w:pStyle w:val="HTMLPreformatted"/>
        <w:divId w:val="287200323"/>
      </w:pPr>
      <w:r>
        <w:t xml:space="preserve">                    </w:t>
      </w:r>
    </w:p>
    <w:p w14:paraId="109E659E" w14:textId="77777777" w:rsidR="00E34220" w:rsidRDefault="00E34220">
      <w:pPr>
        <w:pStyle w:val="HTMLPreformatted"/>
        <w:divId w:val="287200323"/>
      </w:pPr>
      <w:r>
        <w:t xml:space="preserve">                    </w:t>
      </w:r>
    </w:p>
    <w:p w14:paraId="27AD0D9B" w14:textId="77777777" w:rsidR="00E34220" w:rsidRDefault="00E34220">
      <w:pPr>
        <w:pStyle w:val="HTMLPreformatted"/>
        <w:divId w:val="287200323"/>
      </w:pPr>
      <w:r>
        <w:t xml:space="preserve">                    </w:t>
      </w:r>
      <w:r>
        <w:rPr>
          <w:color w:val="000000"/>
        </w:rPr>
        <w:t>df</w:t>
      </w:r>
    </w:p>
    <w:p w14:paraId="34EFB76B" w14:textId="77777777" w:rsidR="00E34220" w:rsidRDefault="00E34220">
      <w:pPr>
        <w:pStyle w:val="HTMLPreformatted"/>
        <w:divId w:val="287200323"/>
      </w:pPr>
      <w:r>
        <w:t xml:space="preserve">                    </w:t>
      </w:r>
      <w:r>
        <w:rPr>
          <w:color w:val="000000"/>
        </w:rPr>
        <w:t>_</w:t>
      </w:r>
    </w:p>
    <w:p w14:paraId="6B5C61FB" w14:textId="77777777" w:rsidR="00E34220" w:rsidRDefault="00E34220">
      <w:pPr>
        <w:pStyle w:val="HTMLPreformatted"/>
        <w:divId w:val="287200323"/>
      </w:pPr>
      <w:r>
        <w:t xml:space="preserve">                    </w:t>
      </w:r>
      <w:r>
        <w:rPr>
          <w:color w:val="000000"/>
        </w:rPr>
        <w:t>model</w:t>
      </w:r>
    </w:p>
    <w:p w14:paraId="5227B96B" w14:textId="77777777" w:rsidR="00E34220" w:rsidRDefault="00E34220">
      <w:pPr>
        <w:pStyle w:val="HTMLPreformatted"/>
        <w:divId w:val="287200323"/>
      </w:pPr>
      <w:r>
        <w:t xml:space="preserve">                    </w:t>
      </w:r>
      <w:r>
        <w:rPr>
          <w:color w:val="000000"/>
        </w:rPr>
        <w:t>_</w:t>
      </w:r>
    </w:p>
    <w:p w14:paraId="5901129D" w14:textId="77777777" w:rsidR="00E34220" w:rsidRDefault="00E34220">
      <w:pPr>
        <w:pStyle w:val="HTMLPreformatted"/>
        <w:divId w:val="287200323"/>
      </w:pPr>
      <w:r>
        <w:t xml:space="preserve">                    </w:t>
      </w:r>
      <w:r>
        <w:rPr>
          <w:color w:val="000000"/>
        </w:rPr>
        <w:t>res</w:t>
      </w:r>
    </w:p>
    <w:p w14:paraId="1933FB96" w14:textId="77777777" w:rsidR="00E34220" w:rsidRDefault="00E34220">
      <w:pPr>
        <w:pStyle w:val="HTMLPreformatted"/>
        <w:divId w:val="287200323"/>
      </w:pPr>
      <w:r>
        <w:t xml:space="preserve">                    </w:t>
      </w:r>
      <w:r>
        <w:rPr>
          <w:color w:val="000000"/>
        </w:rPr>
        <w:t>$</w:t>
      </w:r>
      <w:r>
        <w:t>inc_</w:t>
      </w:r>
    </w:p>
    <w:p w14:paraId="7A476834" w14:textId="77777777" w:rsidR="00E34220" w:rsidRDefault="00E34220">
      <w:pPr>
        <w:pStyle w:val="HTMLPreformatted"/>
        <w:divId w:val="287200323"/>
      </w:pPr>
      <w:r>
        <w:t xml:space="preserve">                    </w:t>
      </w:r>
      <w:r>
        <w:rPr>
          <w:color w:val="000000"/>
        </w:rPr>
        <w:t>Q</w:t>
      </w:r>
      <w:r>
        <w:t xml:space="preserve"> </w:t>
      </w:r>
    </w:p>
    <w:p w14:paraId="2075945E" w14:textId="77777777" w:rsidR="00E34220" w:rsidRDefault="00E34220">
      <w:pPr>
        <w:pStyle w:val="HTMLPreformatted"/>
        <w:divId w:val="287200323"/>
      </w:pPr>
      <w:r>
        <w:t xml:space="preserve">                    </w:t>
      </w:r>
      <w:r>
        <w:rPr>
          <w:color w:val="000000"/>
        </w:rPr>
        <w:t>&lt;—</w:t>
      </w:r>
      <w:r>
        <w:t xml:space="preserve"> </w:t>
      </w:r>
    </w:p>
    <w:p w14:paraId="59C9AF31" w14:textId="77777777" w:rsidR="00E34220" w:rsidRDefault="00E34220">
      <w:pPr>
        <w:pStyle w:val="HTMLPreformatted"/>
        <w:divId w:val="287200323"/>
      </w:pPr>
      <w:r>
        <w:t xml:space="preserve">                    </w:t>
      </w:r>
      <w:r>
        <w:rPr>
          <w:color w:val="000000"/>
        </w:rPr>
        <w:t>df</w:t>
      </w:r>
    </w:p>
    <w:p w14:paraId="2952CADC" w14:textId="77777777" w:rsidR="00E34220" w:rsidRDefault="00E34220">
      <w:pPr>
        <w:pStyle w:val="HTMLPreformatted"/>
        <w:divId w:val="287200323"/>
      </w:pPr>
      <w:r>
        <w:t xml:space="preserve">                    </w:t>
      </w:r>
      <w:r>
        <w:rPr>
          <w:color w:val="000000"/>
        </w:rPr>
        <w:t>_</w:t>
      </w:r>
    </w:p>
    <w:p w14:paraId="683D2E84" w14:textId="77777777" w:rsidR="00E34220" w:rsidRDefault="00E34220">
      <w:pPr>
        <w:pStyle w:val="HTMLPreformatted"/>
        <w:divId w:val="287200323"/>
      </w:pPr>
      <w:r>
        <w:t xml:space="preserve">                    </w:t>
      </w:r>
      <w:r>
        <w:rPr>
          <w:color w:val="000000"/>
        </w:rPr>
        <w:t>model</w:t>
      </w:r>
    </w:p>
    <w:p w14:paraId="0E2E5A91" w14:textId="77777777" w:rsidR="00E34220" w:rsidRDefault="00E34220">
      <w:pPr>
        <w:pStyle w:val="HTMLPreformatted"/>
        <w:divId w:val="287200323"/>
      </w:pPr>
      <w:r>
        <w:t xml:space="preserve">                    </w:t>
      </w:r>
      <w:r>
        <w:rPr>
          <w:color w:val="000000"/>
        </w:rPr>
        <w:t>_</w:t>
      </w:r>
    </w:p>
    <w:p w14:paraId="235533A3" w14:textId="77777777" w:rsidR="00E34220" w:rsidRDefault="00E34220">
      <w:pPr>
        <w:pStyle w:val="HTMLPreformatted"/>
        <w:divId w:val="287200323"/>
      </w:pPr>
      <w:r>
        <w:t xml:space="preserve">                    </w:t>
      </w:r>
      <w:r>
        <w:rPr>
          <w:color w:val="000000"/>
        </w:rPr>
        <w:t>res</w:t>
      </w:r>
    </w:p>
    <w:p w14:paraId="16AAA838" w14:textId="77777777" w:rsidR="00E34220" w:rsidRDefault="00E34220">
      <w:pPr>
        <w:pStyle w:val="HTMLPreformatted"/>
        <w:divId w:val="287200323"/>
      </w:pPr>
      <w:r>
        <w:t xml:space="preserve">                    </w:t>
      </w:r>
      <w:r>
        <w:rPr>
          <w:color w:val="000000"/>
        </w:rPr>
        <w:t>$</w:t>
      </w:r>
    </w:p>
    <w:p w14:paraId="2C042212" w14:textId="77777777" w:rsidR="00E34220" w:rsidRDefault="00E34220">
      <w:pPr>
        <w:pStyle w:val="HTMLPreformatted"/>
        <w:divId w:val="287200323"/>
      </w:pPr>
      <w:r>
        <w:t xml:space="preserve">                    </w:t>
      </w:r>
      <w:r>
        <w:rPr>
          <w:color w:val="000000"/>
        </w:rPr>
        <w:t>QALY_Trt —</w:t>
      </w:r>
    </w:p>
    <w:p w14:paraId="359BC915" w14:textId="77777777" w:rsidR="00E34220" w:rsidRDefault="00E34220">
      <w:pPr>
        <w:pStyle w:val="HTMLPreformatted"/>
        <w:divId w:val="287200323"/>
      </w:pPr>
      <w:r>
        <w:t xml:space="preserve">                                          </w:t>
      </w:r>
    </w:p>
    <w:p w14:paraId="347DFB7A" w14:textId="77777777" w:rsidR="00E34220" w:rsidRDefault="00E34220">
      <w:pPr>
        <w:pStyle w:val="HTMLPreformatted"/>
        <w:divId w:val="287200323"/>
      </w:pPr>
      <w:r>
        <w:t xml:space="preserve">                    </w:t>
      </w:r>
      <w:r>
        <w:rPr>
          <w:color w:val="000000"/>
        </w:rPr>
        <w:t>df</w:t>
      </w:r>
    </w:p>
    <w:p w14:paraId="602550C8" w14:textId="77777777" w:rsidR="00E34220" w:rsidRDefault="00E34220">
      <w:pPr>
        <w:pStyle w:val="HTMLPreformatted"/>
        <w:divId w:val="287200323"/>
      </w:pPr>
      <w:r>
        <w:t xml:space="preserve">                    </w:t>
      </w:r>
      <w:r>
        <w:rPr>
          <w:color w:val="000000"/>
        </w:rPr>
        <w:t>_</w:t>
      </w:r>
    </w:p>
    <w:p w14:paraId="12990437" w14:textId="77777777" w:rsidR="00E34220" w:rsidRDefault="00E34220">
      <w:pPr>
        <w:pStyle w:val="HTMLPreformatted"/>
        <w:divId w:val="287200323"/>
      </w:pPr>
      <w:r>
        <w:t xml:space="preserve">                    </w:t>
      </w:r>
      <w:r>
        <w:rPr>
          <w:color w:val="000000"/>
        </w:rPr>
        <w:t>model</w:t>
      </w:r>
    </w:p>
    <w:p w14:paraId="1343799D" w14:textId="77777777" w:rsidR="00E34220" w:rsidRDefault="00E34220">
      <w:pPr>
        <w:pStyle w:val="HTMLPreformatted"/>
        <w:divId w:val="287200323"/>
      </w:pPr>
      <w:r>
        <w:t xml:space="preserve">                    </w:t>
      </w:r>
      <w:r>
        <w:rPr>
          <w:color w:val="000000"/>
        </w:rPr>
        <w:t>_</w:t>
      </w:r>
    </w:p>
    <w:p w14:paraId="1E9D4864" w14:textId="77777777" w:rsidR="00E34220" w:rsidRDefault="00E34220">
      <w:pPr>
        <w:pStyle w:val="HTMLPreformatted"/>
        <w:divId w:val="287200323"/>
      </w:pPr>
      <w:r>
        <w:lastRenderedPageBreak/>
        <w:t xml:space="preserve">                    </w:t>
      </w:r>
      <w:r>
        <w:rPr>
          <w:color w:val="000000"/>
        </w:rPr>
        <w:t>res</w:t>
      </w:r>
    </w:p>
    <w:p w14:paraId="12EEDB54" w14:textId="77777777" w:rsidR="00E34220" w:rsidRDefault="00E34220">
      <w:pPr>
        <w:pStyle w:val="HTMLPreformatted"/>
        <w:divId w:val="287200323"/>
      </w:pPr>
      <w:r>
        <w:t xml:space="preserve">                    </w:t>
      </w:r>
      <w:r>
        <w:rPr>
          <w:color w:val="000000"/>
        </w:rPr>
        <w:t>$</w:t>
      </w:r>
    </w:p>
    <w:p w14:paraId="7060E56D" w14:textId="77777777" w:rsidR="00E34220" w:rsidRDefault="00E34220">
      <w:pPr>
        <w:pStyle w:val="HTMLPreformatted"/>
        <w:divId w:val="287200323"/>
      </w:pPr>
      <w:r>
        <w:t xml:space="preserve">                    </w:t>
      </w:r>
      <w:r>
        <w:rPr>
          <w:color w:val="000000"/>
        </w:rPr>
        <w:t>QALY_NoTrt</w:t>
      </w:r>
    </w:p>
    <w:p w14:paraId="504E847A" w14:textId="77777777" w:rsidR="00E34220" w:rsidRDefault="00E34220">
      <w:pPr>
        <w:pStyle w:val="HTMLPreformatted"/>
        <w:divId w:val="287200323"/>
      </w:pPr>
      <w:r>
        <w:t xml:space="preserve">                    </w:t>
      </w:r>
    </w:p>
    <w:p w14:paraId="6F3D1C27" w14:textId="77777777" w:rsidR="00E34220" w:rsidRDefault="00E34220">
      <w:pPr>
        <w:pStyle w:val="HTMLPreformatted"/>
        <w:divId w:val="287200323"/>
      </w:pPr>
      <w:r>
        <w:t xml:space="preserve">                    </w:t>
      </w:r>
    </w:p>
    <w:p w14:paraId="166DEA39" w14:textId="77777777" w:rsidR="00E34220" w:rsidRDefault="00E34220">
      <w:pPr>
        <w:pStyle w:val="HTMLPreformatted"/>
        <w:divId w:val="287200323"/>
      </w:pPr>
      <w:r>
        <w:t xml:space="preserve">                    </w:t>
      </w:r>
      <w:r>
        <w:rPr>
          <w:i/>
          <w:iCs/>
          <w:color w:val="009900"/>
        </w:rPr>
        <w:t>#</w:t>
      </w:r>
      <w:r>
        <w:t xml:space="preserve"> </w:t>
      </w:r>
    </w:p>
    <w:p w14:paraId="11BF4F79" w14:textId="77777777" w:rsidR="00E34220" w:rsidRDefault="00E34220">
      <w:pPr>
        <w:pStyle w:val="HTMLPreformatted"/>
        <w:divId w:val="287200323"/>
      </w:pPr>
      <w:r>
        <w:t xml:space="preserve">                    </w:t>
      </w:r>
      <w:r>
        <w:rPr>
          <w:color w:val="009900"/>
        </w:rPr>
        <w:t>create cost effectiveness plane plot</w:t>
      </w:r>
    </w:p>
    <w:p w14:paraId="7358825C" w14:textId="77777777" w:rsidR="00E34220" w:rsidRDefault="00E34220">
      <w:pPr>
        <w:pStyle w:val="HTMLPreformatted"/>
        <w:divId w:val="287200323"/>
      </w:pPr>
      <w:r>
        <w:t xml:space="preserve">                    </w:t>
      </w:r>
    </w:p>
    <w:p w14:paraId="258E0679" w14:textId="77777777" w:rsidR="00E34220" w:rsidRDefault="00E34220">
      <w:pPr>
        <w:pStyle w:val="HTMLPreformatted"/>
        <w:divId w:val="287200323"/>
      </w:pPr>
      <w:r>
        <w:t xml:space="preserve">                    </w:t>
      </w:r>
    </w:p>
    <w:p w14:paraId="549B1DF5" w14:textId="77777777" w:rsidR="00E34220" w:rsidRDefault="00E34220">
      <w:pPr>
        <w:pStyle w:val="HTMLPreformatted"/>
        <w:divId w:val="287200323"/>
      </w:pPr>
      <w:r>
        <w:t xml:space="preserve">                    </w:t>
      </w:r>
      <w:r>
        <w:rPr>
          <w:color w:val="000000"/>
        </w:rPr>
        <w:t>plot</w:t>
      </w:r>
      <w:r>
        <w:t>(</w:t>
      </w:r>
    </w:p>
    <w:p w14:paraId="5DD91D37" w14:textId="77777777" w:rsidR="00E34220" w:rsidRDefault="00E34220">
      <w:pPr>
        <w:pStyle w:val="HTMLPreformatted"/>
        <w:divId w:val="287200323"/>
      </w:pPr>
    </w:p>
    <w:p w14:paraId="6D429F52" w14:textId="77777777" w:rsidR="00E34220" w:rsidRDefault="00E34220">
      <w:pPr>
        <w:pStyle w:val="HTMLPreformatted"/>
        <w:divId w:val="287200323"/>
      </w:pPr>
      <w:r>
        <w:t xml:space="preserve">                    </w:t>
      </w:r>
      <w:r>
        <w:rPr>
          <w:i/>
          <w:iCs/>
          <w:color w:val="009900"/>
        </w:rPr>
        <w:t>#</w:t>
      </w:r>
      <w:r>
        <w:t xml:space="preserve"> </w:t>
      </w:r>
    </w:p>
    <w:p w14:paraId="2FE6EC8C" w14:textId="77777777" w:rsidR="00E34220" w:rsidRDefault="00E34220">
      <w:pPr>
        <w:pStyle w:val="HTMLPreformatted"/>
        <w:divId w:val="287200323"/>
      </w:pPr>
      <w:r>
        <w:t xml:space="preserve">                    </w:t>
      </w:r>
      <w:r>
        <w:rPr>
          <w:color w:val="009900"/>
        </w:rPr>
        <w:t>x y are incremental QALYs Costs</w:t>
      </w:r>
    </w:p>
    <w:p w14:paraId="490D9618" w14:textId="77777777" w:rsidR="00E34220" w:rsidRDefault="00E34220">
      <w:pPr>
        <w:pStyle w:val="HTMLPreformatted"/>
        <w:divId w:val="287200323"/>
      </w:pPr>
      <w:r>
        <w:t xml:space="preserve">                    </w:t>
      </w:r>
    </w:p>
    <w:p w14:paraId="2943EB64" w14:textId="77777777" w:rsidR="00E34220" w:rsidRDefault="00E34220">
      <w:pPr>
        <w:pStyle w:val="HTMLPreformatted"/>
        <w:divId w:val="287200323"/>
      </w:pPr>
      <w:r>
        <w:t xml:space="preserve">                    </w:t>
      </w:r>
      <w:r>
        <w:rPr>
          <w:color w:val="000000"/>
        </w:rPr>
        <w:t>x =</w:t>
      </w:r>
      <w:r>
        <w:t xml:space="preserve"> </w:t>
      </w:r>
    </w:p>
    <w:p w14:paraId="2DAA188C" w14:textId="77777777" w:rsidR="00E34220" w:rsidRDefault="00E34220">
      <w:pPr>
        <w:pStyle w:val="HTMLPreformatted"/>
        <w:divId w:val="287200323"/>
      </w:pPr>
      <w:r>
        <w:t xml:space="preserve">                    </w:t>
      </w:r>
      <w:r>
        <w:rPr>
          <w:color w:val="000000"/>
        </w:rPr>
        <w:t>df</w:t>
      </w:r>
    </w:p>
    <w:p w14:paraId="717C75B1" w14:textId="77777777" w:rsidR="00E34220" w:rsidRDefault="00E34220">
      <w:pPr>
        <w:pStyle w:val="HTMLPreformatted"/>
        <w:divId w:val="287200323"/>
      </w:pPr>
      <w:r>
        <w:t xml:space="preserve">                    </w:t>
      </w:r>
      <w:r>
        <w:rPr>
          <w:color w:val="000000"/>
        </w:rPr>
        <w:t>_</w:t>
      </w:r>
    </w:p>
    <w:p w14:paraId="4EBC0867" w14:textId="77777777" w:rsidR="00E34220" w:rsidRDefault="00E34220">
      <w:pPr>
        <w:pStyle w:val="HTMLPreformatted"/>
        <w:divId w:val="287200323"/>
      </w:pPr>
      <w:r>
        <w:t xml:space="preserve">                    </w:t>
      </w:r>
      <w:r>
        <w:rPr>
          <w:color w:val="000000"/>
        </w:rPr>
        <w:t>model</w:t>
      </w:r>
    </w:p>
    <w:p w14:paraId="1E9B300F" w14:textId="77777777" w:rsidR="00E34220" w:rsidRDefault="00E34220">
      <w:pPr>
        <w:pStyle w:val="HTMLPreformatted"/>
        <w:divId w:val="287200323"/>
      </w:pPr>
      <w:r>
        <w:t xml:space="preserve">                    </w:t>
      </w:r>
      <w:r>
        <w:rPr>
          <w:color w:val="000000"/>
        </w:rPr>
        <w:t>_</w:t>
      </w:r>
    </w:p>
    <w:p w14:paraId="428F84B8" w14:textId="77777777" w:rsidR="00E34220" w:rsidRDefault="00E34220">
      <w:pPr>
        <w:pStyle w:val="HTMLPreformatted"/>
        <w:divId w:val="287200323"/>
      </w:pPr>
      <w:r>
        <w:t xml:space="preserve">                    </w:t>
      </w:r>
      <w:r>
        <w:rPr>
          <w:color w:val="000000"/>
        </w:rPr>
        <w:t>res</w:t>
      </w:r>
    </w:p>
    <w:p w14:paraId="16E35572" w14:textId="77777777" w:rsidR="00E34220" w:rsidRDefault="00E34220">
      <w:pPr>
        <w:pStyle w:val="HTMLPreformatted"/>
        <w:divId w:val="287200323"/>
      </w:pPr>
      <w:r>
        <w:t xml:space="preserve">                    </w:t>
      </w:r>
      <w:r>
        <w:rPr>
          <w:color w:val="000000"/>
        </w:rPr>
        <w:t>$</w:t>
      </w:r>
    </w:p>
    <w:p w14:paraId="2A51BEA6" w14:textId="77777777" w:rsidR="00E34220" w:rsidRDefault="00E34220">
      <w:pPr>
        <w:pStyle w:val="HTMLPreformatted"/>
        <w:divId w:val="287200323"/>
      </w:pPr>
      <w:r>
        <w:t xml:space="preserve">                    </w:t>
      </w:r>
      <w:r>
        <w:rPr>
          <w:color w:val="000000"/>
        </w:rPr>
        <w:t>inc_</w:t>
      </w:r>
    </w:p>
    <w:p w14:paraId="1D0B9DAE" w14:textId="77777777" w:rsidR="00E34220" w:rsidRDefault="00E34220">
      <w:pPr>
        <w:pStyle w:val="HTMLPreformatted"/>
        <w:divId w:val="287200323"/>
      </w:pPr>
      <w:r>
        <w:t xml:space="preserve">                    </w:t>
      </w:r>
      <w:r>
        <w:rPr>
          <w:color w:val="000000"/>
        </w:rPr>
        <w:t>Q</w:t>
      </w:r>
      <w:r>
        <w:t>,</w:t>
      </w:r>
    </w:p>
    <w:p w14:paraId="61ACD89A" w14:textId="77777777" w:rsidR="00E34220" w:rsidRDefault="00E34220">
      <w:pPr>
        <w:pStyle w:val="HTMLPreformatted"/>
        <w:divId w:val="287200323"/>
      </w:pPr>
    </w:p>
    <w:p w14:paraId="3EFE7538" w14:textId="77777777" w:rsidR="00E34220" w:rsidRDefault="00E34220">
      <w:pPr>
        <w:pStyle w:val="HTMLPreformatted"/>
        <w:divId w:val="287200323"/>
      </w:pPr>
      <w:r>
        <w:t xml:space="preserve">                    </w:t>
      </w:r>
      <w:r>
        <w:rPr>
          <w:color w:val="000000"/>
        </w:rPr>
        <w:t>y =</w:t>
      </w:r>
      <w:r>
        <w:t xml:space="preserve"> </w:t>
      </w:r>
    </w:p>
    <w:p w14:paraId="42E3C70D" w14:textId="77777777" w:rsidR="00E34220" w:rsidRDefault="00E34220">
      <w:pPr>
        <w:pStyle w:val="HTMLPreformatted"/>
        <w:divId w:val="287200323"/>
      </w:pPr>
      <w:r>
        <w:t xml:space="preserve">                    </w:t>
      </w:r>
      <w:r>
        <w:rPr>
          <w:color w:val="000000"/>
        </w:rPr>
        <w:t>df</w:t>
      </w:r>
    </w:p>
    <w:p w14:paraId="3758122B" w14:textId="77777777" w:rsidR="00E34220" w:rsidRDefault="00E34220">
      <w:pPr>
        <w:pStyle w:val="HTMLPreformatted"/>
        <w:divId w:val="287200323"/>
      </w:pPr>
      <w:r>
        <w:t xml:space="preserve">                    </w:t>
      </w:r>
      <w:r>
        <w:rPr>
          <w:color w:val="000000"/>
        </w:rPr>
        <w:t>_</w:t>
      </w:r>
    </w:p>
    <w:p w14:paraId="48BDCA4C" w14:textId="77777777" w:rsidR="00E34220" w:rsidRDefault="00E34220">
      <w:pPr>
        <w:pStyle w:val="HTMLPreformatted"/>
        <w:divId w:val="287200323"/>
      </w:pPr>
      <w:r>
        <w:t xml:space="preserve">                    </w:t>
      </w:r>
      <w:r>
        <w:rPr>
          <w:color w:val="000000"/>
        </w:rPr>
        <w:t>model</w:t>
      </w:r>
    </w:p>
    <w:p w14:paraId="340694CF" w14:textId="77777777" w:rsidR="00E34220" w:rsidRDefault="00E34220">
      <w:pPr>
        <w:pStyle w:val="HTMLPreformatted"/>
        <w:divId w:val="287200323"/>
      </w:pPr>
      <w:r>
        <w:t xml:space="preserve">                    </w:t>
      </w:r>
      <w:r>
        <w:rPr>
          <w:color w:val="000000"/>
        </w:rPr>
        <w:t>_</w:t>
      </w:r>
      <w:r>
        <w:t>res</w:t>
      </w:r>
    </w:p>
    <w:p w14:paraId="7B87A2CF" w14:textId="77777777" w:rsidR="00E34220" w:rsidRDefault="00E34220">
      <w:pPr>
        <w:pStyle w:val="HTMLPreformatted"/>
        <w:divId w:val="287200323"/>
      </w:pPr>
      <w:r>
        <w:t xml:space="preserve">                    </w:t>
      </w:r>
      <w:r>
        <w:rPr>
          <w:color w:val="000000"/>
        </w:rPr>
        <w:t>$</w:t>
      </w:r>
    </w:p>
    <w:p w14:paraId="1D7DE8B2" w14:textId="77777777" w:rsidR="00E34220" w:rsidRDefault="00E34220">
      <w:pPr>
        <w:pStyle w:val="HTMLPreformatted"/>
        <w:divId w:val="287200323"/>
      </w:pPr>
      <w:r>
        <w:t xml:space="preserve">                    </w:t>
      </w:r>
      <w:r>
        <w:rPr>
          <w:color w:val="000000"/>
        </w:rPr>
        <w:t>inc_</w:t>
      </w:r>
    </w:p>
    <w:p w14:paraId="0254B422" w14:textId="77777777" w:rsidR="00E34220" w:rsidRDefault="00E34220">
      <w:pPr>
        <w:pStyle w:val="HTMLPreformatted"/>
        <w:divId w:val="287200323"/>
      </w:pPr>
      <w:r>
        <w:t xml:space="preserve">                    </w:t>
      </w:r>
      <w:r>
        <w:rPr>
          <w:color w:val="000000"/>
        </w:rPr>
        <w:t>C</w:t>
      </w:r>
    </w:p>
    <w:p w14:paraId="068F2A10" w14:textId="77777777" w:rsidR="00E34220" w:rsidRDefault="00E34220">
      <w:pPr>
        <w:pStyle w:val="HTMLPreformatted"/>
        <w:divId w:val="287200323"/>
      </w:pPr>
      <w:r>
        <w:t xml:space="preserve">                    </w:t>
      </w:r>
      <w:r>
        <w:rPr>
          <w:color w:val="000000"/>
        </w:rPr>
        <w:t>,</w:t>
      </w:r>
    </w:p>
    <w:p w14:paraId="3D4D53A6" w14:textId="77777777" w:rsidR="00E34220" w:rsidRDefault="00E34220">
      <w:pPr>
        <w:pStyle w:val="HTMLPreformatted"/>
        <w:divId w:val="287200323"/>
      </w:pPr>
      <w:r>
        <w:t xml:space="preserve">                    </w:t>
      </w:r>
    </w:p>
    <w:p w14:paraId="5A8EDBBD" w14:textId="77777777" w:rsidR="00E34220" w:rsidRDefault="00E34220">
      <w:pPr>
        <w:pStyle w:val="HTMLPreformatted"/>
        <w:divId w:val="287200323"/>
      </w:pPr>
      <w:r>
        <w:t xml:space="preserve">                    </w:t>
      </w:r>
    </w:p>
    <w:p w14:paraId="3590C76A" w14:textId="77777777" w:rsidR="00E34220" w:rsidRDefault="00E34220">
      <w:pPr>
        <w:pStyle w:val="HTMLPreformatted"/>
        <w:divId w:val="287200323"/>
      </w:pPr>
      <w:r>
        <w:t xml:space="preserve">                    </w:t>
      </w:r>
      <w:r>
        <w:rPr>
          <w:i/>
          <w:iCs/>
          <w:color w:val="009900"/>
        </w:rPr>
        <w:t>#</w:t>
      </w:r>
      <w:r>
        <w:t xml:space="preserve"> </w:t>
      </w:r>
    </w:p>
    <w:p w14:paraId="0E3EFA9D" w14:textId="77777777" w:rsidR="00E34220" w:rsidRDefault="00E34220">
      <w:pPr>
        <w:pStyle w:val="HTMLPreformatted"/>
        <w:divId w:val="287200323"/>
      </w:pPr>
      <w:r>
        <w:t xml:space="preserve">                    </w:t>
      </w:r>
      <w:r>
        <w:rPr>
          <w:color w:val="009900"/>
        </w:rPr>
        <w:t>label axes</w:t>
      </w:r>
    </w:p>
    <w:p w14:paraId="212108FE" w14:textId="77777777" w:rsidR="00E34220" w:rsidRDefault="00E34220">
      <w:pPr>
        <w:pStyle w:val="HTMLPreformatted"/>
        <w:divId w:val="287200323"/>
      </w:pPr>
      <w:r>
        <w:t xml:space="preserve">                    xlab = </w:t>
      </w:r>
    </w:p>
    <w:p w14:paraId="0B62B558" w14:textId="77777777" w:rsidR="00E34220" w:rsidRDefault="00E34220">
      <w:pPr>
        <w:pStyle w:val="HTMLPreformatted"/>
        <w:divId w:val="287200323"/>
      </w:pPr>
      <w:r>
        <w:t xml:space="preserve">                    </w:t>
      </w:r>
      <w:r>
        <w:rPr>
          <w:color w:val="9400D1"/>
        </w:rPr>
        <w:t>"Incremental QALYs"</w:t>
      </w:r>
    </w:p>
    <w:p w14:paraId="64D3A5DE" w14:textId="77777777" w:rsidR="00E34220" w:rsidRDefault="00E34220">
      <w:pPr>
        <w:pStyle w:val="HTMLPreformatted"/>
        <w:divId w:val="287200323"/>
      </w:pPr>
      <w:r>
        <w:t xml:space="preserve">                    </w:t>
      </w:r>
      <w:r>
        <w:rPr>
          <w:color w:val="000000"/>
        </w:rPr>
        <w:t>,</w:t>
      </w:r>
    </w:p>
    <w:p w14:paraId="268F18A1" w14:textId="77777777" w:rsidR="00E34220" w:rsidRDefault="00E34220">
      <w:pPr>
        <w:pStyle w:val="HTMLPreformatted"/>
        <w:divId w:val="287200323"/>
      </w:pPr>
      <w:r>
        <w:t xml:space="preserve">                    ylab = </w:t>
      </w:r>
    </w:p>
    <w:p w14:paraId="5AB0B04E" w14:textId="77777777" w:rsidR="00E34220" w:rsidRDefault="00E34220">
      <w:pPr>
        <w:pStyle w:val="HTMLPreformatted"/>
        <w:divId w:val="287200323"/>
      </w:pPr>
      <w:r>
        <w:t xml:space="preserve">                    </w:t>
      </w:r>
      <w:r>
        <w:rPr>
          <w:color w:val="9400D1"/>
        </w:rPr>
        <w:t>"Incremental Costs"</w:t>
      </w:r>
    </w:p>
    <w:p w14:paraId="476875AE" w14:textId="77777777" w:rsidR="00E34220" w:rsidRDefault="00E34220">
      <w:pPr>
        <w:pStyle w:val="HTMLPreformatted"/>
        <w:divId w:val="287200323"/>
      </w:pPr>
      <w:r>
        <w:t xml:space="preserve">                    </w:t>
      </w:r>
      <w:r>
        <w:rPr>
          <w:color w:val="000000"/>
        </w:rPr>
        <w:t>,</w:t>
      </w:r>
    </w:p>
    <w:p w14:paraId="0D7769C8" w14:textId="77777777" w:rsidR="00E34220" w:rsidRDefault="00E34220">
      <w:pPr>
        <w:pStyle w:val="HTMLPreformatted"/>
        <w:divId w:val="287200323"/>
      </w:pPr>
      <w:r>
        <w:t xml:space="preserve">                    </w:t>
      </w:r>
    </w:p>
    <w:p w14:paraId="3921E1C4" w14:textId="77777777" w:rsidR="00E34220" w:rsidRDefault="00E34220">
      <w:pPr>
        <w:pStyle w:val="HTMLPreformatted"/>
        <w:divId w:val="287200323"/>
      </w:pPr>
      <w:r>
        <w:t xml:space="preserve">                    </w:t>
      </w:r>
    </w:p>
    <w:p w14:paraId="63DEFA50" w14:textId="77777777" w:rsidR="00E34220" w:rsidRDefault="00E34220">
      <w:pPr>
        <w:pStyle w:val="HTMLPreformatted"/>
        <w:divId w:val="287200323"/>
      </w:pPr>
      <w:r>
        <w:t xml:space="preserve">                    </w:t>
      </w:r>
      <w:r>
        <w:rPr>
          <w:i/>
          <w:iCs/>
          <w:color w:val="009900"/>
        </w:rPr>
        <w:t>#</w:t>
      </w:r>
      <w:r>
        <w:t xml:space="preserve"> </w:t>
      </w:r>
    </w:p>
    <w:p w14:paraId="7C35AE4B" w14:textId="77777777" w:rsidR="00E34220" w:rsidRDefault="00E34220">
      <w:pPr>
        <w:pStyle w:val="HTMLPreformatted"/>
        <w:divId w:val="287200323"/>
      </w:pPr>
      <w:r>
        <w:t xml:space="preserve">                    </w:t>
      </w:r>
      <w:r>
        <w:rPr>
          <w:color w:val="009900"/>
        </w:rPr>
        <w:t>set x—limits and y—limits for plot.</w:t>
      </w:r>
    </w:p>
    <w:p w14:paraId="326C6E48" w14:textId="77777777" w:rsidR="00E34220" w:rsidRDefault="00E34220">
      <w:pPr>
        <w:pStyle w:val="HTMLPreformatted"/>
        <w:divId w:val="287200323"/>
      </w:pPr>
      <w:r>
        <w:t xml:space="preserve">                    </w:t>
      </w:r>
    </w:p>
    <w:p w14:paraId="04CF7D87" w14:textId="77777777" w:rsidR="00E34220" w:rsidRPr="005F255D" w:rsidRDefault="00E34220">
      <w:pPr>
        <w:pStyle w:val="HTMLPreformatted"/>
        <w:divId w:val="287200323"/>
        <w:rPr>
          <w:lang w:val="de-DE"/>
          <w:rPrChange w:id="205" w:author="Paul Schneider" w:date="2020-07-22T01:12:00Z">
            <w:rPr/>
          </w:rPrChange>
        </w:rPr>
      </w:pPr>
      <w:r>
        <w:t xml:space="preserve">                    </w:t>
      </w:r>
      <w:r w:rsidRPr="005F255D">
        <w:rPr>
          <w:color w:val="000000"/>
          <w:lang w:val="de-DE"/>
          <w:rPrChange w:id="206" w:author="Paul Schneider" w:date="2020-07-22T01:12:00Z">
            <w:rPr>
              <w:color w:val="000000"/>
            </w:rPr>
          </w:rPrChange>
        </w:rPr>
        <w:t>xlim =</w:t>
      </w:r>
      <w:r w:rsidRPr="005F255D">
        <w:rPr>
          <w:lang w:val="de-DE"/>
          <w:rPrChange w:id="207" w:author="Paul Schneider" w:date="2020-07-22T01:12:00Z">
            <w:rPr/>
          </w:rPrChange>
        </w:rPr>
        <w:t xml:space="preserve"> </w:t>
      </w:r>
    </w:p>
    <w:p w14:paraId="270F4E74" w14:textId="77777777" w:rsidR="00E34220" w:rsidRPr="005F255D" w:rsidRDefault="00E34220">
      <w:pPr>
        <w:pStyle w:val="HTMLPreformatted"/>
        <w:divId w:val="287200323"/>
        <w:rPr>
          <w:lang w:val="de-DE"/>
          <w:rPrChange w:id="208" w:author="Paul Schneider" w:date="2020-07-22T01:12:00Z">
            <w:rPr/>
          </w:rPrChange>
        </w:rPr>
      </w:pPr>
      <w:r w:rsidRPr="005F255D">
        <w:rPr>
          <w:lang w:val="de-DE"/>
          <w:rPrChange w:id="209" w:author="Paul Schneider" w:date="2020-07-22T01:12:00Z">
            <w:rPr/>
          </w:rPrChange>
        </w:rPr>
        <w:t xml:space="preserve">                    </w:t>
      </w:r>
      <w:r w:rsidRPr="005F255D">
        <w:rPr>
          <w:color w:val="000000"/>
          <w:lang w:val="de-DE"/>
          <w:rPrChange w:id="210" w:author="Paul Schneider" w:date="2020-07-22T01:12:00Z">
            <w:rPr>
              <w:color w:val="000000"/>
            </w:rPr>
          </w:rPrChange>
        </w:rPr>
        <w:t>c</w:t>
      </w:r>
    </w:p>
    <w:p w14:paraId="11418AA4" w14:textId="77777777" w:rsidR="00E34220" w:rsidRPr="005F255D" w:rsidRDefault="00E34220">
      <w:pPr>
        <w:pStyle w:val="HTMLPreformatted"/>
        <w:divId w:val="287200323"/>
        <w:rPr>
          <w:lang w:val="de-DE"/>
          <w:rPrChange w:id="211" w:author="Paul Schneider" w:date="2020-07-22T01:12:00Z">
            <w:rPr/>
          </w:rPrChange>
        </w:rPr>
      </w:pPr>
      <w:r w:rsidRPr="005F255D">
        <w:rPr>
          <w:lang w:val="de-DE"/>
          <w:rPrChange w:id="212" w:author="Paul Schneider" w:date="2020-07-22T01:12:00Z">
            <w:rPr/>
          </w:rPrChange>
        </w:rPr>
        <w:t xml:space="preserve">                    </w:t>
      </w:r>
      <w:r w:rsidRPr="005F255D">
        <w:rPr>
          <w:color w:val="000000"/>
          <w:lang w:val="de-DE"/>
          <w:rPrChange w:id="213" w:author="Paul Schneider" w:date="2020-07-22T01:12:00Z">
            <w:rPr>
              <w:color w:val="000000"/>
            </w:rPr>
          </w:rPrChange>
        </w:rPr>
        <w:t>(</w:t>
      </w:r>
      <w:r w:rsidRPr="005F255D">
        <w:rPr>
          <w:lang w:val="de-DE"/>
          <w:rPrChange w:id="214" w:author="Paul Schneider" w:date="2020-07-22T01:12:00Z">
            <w:rPr/>
          </w:rPrChange>
        </w:rPr>
        <w:t xml:space="preserve"> </w:t>
      </w:r>
    </w:p>
    <w:p w14:paraId="1A706888" w14:textId="77777777" w:rsidR="00E34220" w:rsidRPr="005F255D" w:rsidRDefault="00E34220">
      <w:pPr>
        <w:pStyle w:val="HTMLPreformatted"/>
        <w:divId w:val="287200323"/>
        <w:rPr>
          <w:lang w:val="de-DE"/>
          <w:rPrChange w:id="215" w:author="Paul Schneider" w:date="2020-07-22T01:12:00Z">
            <w:rPr/>
          </w:rPrChange>
        </w:rPr>
      </w:pPr>
      <w:r w:rsidRPr="005F255D">
        <w:rPr>
          <w:lang w:val="de-DE"/>
          <w:rPrChange w:id="216" w:author="Paul Schneider" w:date="2020-07-22T01:12:00Z">
            <w:rPr/>
          </w:rPrChange>
        </w:rPr>
        <w:t xml:space="preserve">                    </w:t>
      </w:r>
      <w:r w:rsidRPr="005F255D">
        <w:rPr>
          <w:color w:val="000000"/>
          <w:lang w:val="de-DE"/>
          <w:rPrChange w:id="217" w:author="Paul Schneider" w:date="2020-07-22T01:12:00Z">
            <w:rPr>
              <w:color w:val="000000"/>
            </w:rPr>
          </w:rPrChange>
        </w:rPr>
        <w:t>min</w:t>
      </w:r>
    </w:p>
    <w:p w14:paraId="6566F0A9" w14:textId="77777777" w:rsidR="00E34220" w:rsidRPr="005F255D" w:rsidRDefault="00E34220">
      <w:pPr>
        <w:pStyle w:val="HTMLPreformatted"/>
        <w:divId w:val="287200323"/>
        <w:rPr>
          <w:lang w:val="de-DE"/>
          <w:rPrChange w:id="218" w:author="Paul Schneider" w:date="2020-07-22T01:12:00Z">
            <w:rPr/>
          </w:rPrChange>
        </w:rPr>
      </w:pPr>
      <w:r w:rsidRPr="005F255D">
        <w:rPr>
          <w:lang w:val="de-DE"/>
          <w:rPrChange w:id="219" w:author="Paul Schneider" w:date="2020-07-22T01:12:00Z">
            <w:rPr/>
          </w:rPrChange>
        </w:rPr>
        <w:t xml:space="preserve">                    </w:t>
      </w:r>
      <w:r w:rsidRPr="005F255D">
        <w:rPr>
          <w:color w:val="000000"/>
          <w:lang w:val="de-DE"/>
          <w:rPrChange w:id="220" w:author="Paul Schneider" w:date="2020-07-22T01:12:00Z">
            <w:rPr>
              <w:color w:val="000000"/>
            </w:rPr>
          </w:rPrChange>
        </w:rPr>
        <w:t>(</w:t>
      </w:r>
    </w:p>
    <w:p w14:paraId="392B79A2" w14:textId="77777777" w:rsidR="00E34220" w:rsidRPr="005F255D" w:rsidRDefault="00E34220">
      <w:pPr>
        <w:pStyle w:val="HTMLPreformatted"/>
        <w:divId w:val="287200323"/>
        <w:rPr>
          <w:lang w:val="de-DE"/>
          <w:rPrChange w:id="221" w:author="Paul Schneider" w:date="2020-07-22T01:12:00Z">
            <w:rPr/>
          </w:rPrChange>
        </w:rPr>
      </w:pPr>
      <w:r w:rsidRPr="005F255D">
        <w:rPr>
          <w:lang w:val="de-DE"/>
          <w:rPrChange w:id="222" w:author="Paul Schneider" w:date="2020-07-22T01:12:00Z">
            <w:rPr/>
          </w:rPrChange>
        </w:rPr>
        <w:t xml:space="preserve">                    </w:t>
      </w:r>
      <w:r w:rsidRPr="005F255D">
        <w:rPr>
          <w:color w:val="000000"/>
          <w:lang w:val="de-DE"/>
          <w:rPrChange w:id="223" w:author="Paul Schneider" w:date="2020-07-22T01:12:00Z">
            <w:rPr>
              <w:color w:val="000000"/>
            </w:rPr>
          </w:rPrChange>
        </w:rPr>
        <w:t>df</w:t>
      </w:r>
    </w:p>
    <w:p w14:paraId="53E60774" w14:textId="77777777" w:rsidR="00E34220" w:rsidRPr="005F255D" w:rsidRDefault="00E34220">
      <w:pPr>
        <w:pStyle w:val="HTMLPreformatted"/>
        <w:divId w:val="287200323"/>
        <w:rPr>
          <w:lang w:val="de-DE"/>
          <w:rPrChange w:id="224" w:author="Paul Schneider" w:date="2020-07-22T01:12:00Z">
            <w:rPr/>
          </w:rPrChange>
        </w:rPr>
      </w:pPr>
      <w:r w:rsidRPr="005F255D">
        <w:rPr>
          <w:lang w:val="de-DE"/>
          <w:rPrChange w:id="225" w:author="Paul Schneider" w:date="2020-07-22T01:12:00Z">
            <w:rPr/>
          </w:rPrChange>
        </w:rPr>
        <w:t xml:space="preserve">                    </w:t>
      </w:r>
      <w:r w:rsidRPr="005F255D">
        <w:rPr>
          <w:color w:val="000000"/>
          <w:lang w:val="de-DE"/>
          <w:rPrChange w:id="226" w:author="Paul Schneider" w:date="2020-07-22T01:12:00Z">
            <w:rPr>
              <w:color w:val="000000"/>
            </w:rPr>
          </w:rPrChange>
        </w:rPr>
        <w:t>_</w:t>
      </w:r>
    </w:p>
    <w:p w14:paraId="3AB8D18C" w14:textId="77777777" w:rsidR="00E34220" w:rsidRPr="005F255D" w:rsidRDefault="00E34220">
      <w:pPr>
        <w:pStyle w:val="HTMLPreformatted"/>
        <w:divId w:val="287200323"/>
        <w:rPr>
          <w:lang w:val="de-DE"/>
          <w:rPrChange w:id="227" w:author="Paul Schneider" w:date="2020-07-22T01:12:00Z">
            <w:rPr/>
          </w:rPrChange>
        </w:rPr>
      </w:pPr>
      <w:r w:rsidRPr="005F255D">
        <w:rPr>
          <w:lang w:val="de-DE"/>
          <w:rPrChange w:id="228" w:author="Paul Schneider" w:date="2020-07-22T01:12:00Z">
            <w:rPr/>
          </w:rPrChange>
        </w:rPr>
        <w:t xml:space="preserve">                    </w:t>
      </w:r>
      <w:r w:rsidRPr="005F255D">
        <w:rPr>
          <w:color w:val="000000"/>
          <w:lang w:val="de-DE"/>
          <w:rPrChange w:id="229" w:author="Paul Schneider" w:date="2020-07-22T01:12:00Z">
            <w:rPr>
              <w:color w:val="000000"/>
            </w:rPr>
          </w:rPrChange>
        </w:rPr>
        <w:t>model</w:t>
      </w:r>
    </w:p>
    <w:p w14:paraId="5F4BAA9E" w14:textId="77777777" w:rsidR="00E34220" w:rsidRPr="005F255D" w:rsidRDefault="00E34220">
      <w:pPr>
        <w:pStyle w:val="HTMLPreformatted"/>
        <w:divId w:val="287200323"/>
        <w:rPr>
          <w:lang w:val="de-DE"/>
          <w:rPrChange w:id="230" w:author="Paul Schneider" w:date="2020-07-22T01:12:00Z">
            <w:rPr/>
          </w:rPrChange>
        </w:rPr>
      </w:pPr>
      <w:r w:rsidRPr="005F255D">
        <w:rPr>
          <w:lang w:val="de-DE"/>
          <w:rPrChange w:id="231" w:author="Paul Schneider" w:date="2020-07-22T01:12:00Z">
            <w:rPr/>
          </w:rPrChange>
        </w:rPr>
        <w:t xml:space="preserve">                    </w:t>
      </w:r>
      <w:r w:rsidRPr="005F255D">
        <w:rPr>
          <w:color w:val="000000"/>
          <w:lang w:val="de-DE"/>
          <w:rPrChange w:id="232" w:author="Paul Schneider" w:date="2020-07-22T01:12:00Z">
            <w:rPr>
              <w:color w:val="000000"/>
            </w:rPr>
          </w:rPrChange>
        </w:rPr>
        <w:t>_</w:t>
      </w:r>
      <w:r w:rsidRPr="005F255D">
        <w:rPr>
          <w:lang w:val="de-DE"/>
          <w:rPrChange w:id="233" w:author="Paul Schneider" w:date="2020-07-22T01:12:00Z">
            <w:rPr/>
          </w:rPrChange>
        </w:rPr>
        <w:t>res</w:t>
      </w:r>
    </w:p>
    <w:p w14:paraId="74DD6987" w14:textId="77777777" w:rsidR="00E34220" w:rsidRDefault="00E34220">
      <w:pPr>
        <w:pStyle w:val="HTMLPreformatted"/>
        <w:divId w:val="287200323"/>
      </w:pPr>
      <w:r w:rsidRPr="005F255D">
        <w:rPr>
          <w:lang w:val="de-DE"/>
          <w:rPrChange w:id="234" w:author="Paul Schneider" w:date="2020-07-22T01:12:00Z">
            <w:rPr/>
          </w:rPrChange>
        </w:rPr>
        <w:t xml:space="preserve">                    </w:t>
      </w:r>
      <w:r>
        <w:rPr>
          <w:color w:val="000000"/>
        </w:rPr>
        <w:t>$</w:t>
      </w:r>
    </w:p>
    <w:p w14:paraId="6D266317" w14:textId="77777777" w:rsidR="00E34220" w:rsidRDefault="00E34220">
      <w:pPr>
        <w:pStyle w:val="HTMLPreformatted"/>
        <w:divId w:val="287200323"/>
      </w:pPr>
      <w:r>
        <w:t xml:space="preserve">                    </w:t>
      </w:r>
      <w:r>
        <w:rPr>
          <w:color w:val="000000"/>
        </w:rPr>
        <w:t>inc_</w:t>
      </w:r>
    </w:p>
    <w:p w14:paraId="74B45DB7" w14:textId="77777777" w:rsidR="00E34220" w:rsidRDefault="00E34220">
      <w:pPr>
        <w:pStyle w:val="HTMLPreformatted"/>
        <w:divId w:val="287200323"/>
      </w:pPr>
      <w:r>
        <w:t xml:space="preserve">                    </w:t>
      </w:r>
      <w:r>
        <w:rPr>
          <w:color w:val="000000"/>
        </w:rPr>
        <w:t>Q</w:t>
      </w:r>
    </w:p>
    <w:p w14:paraId="467C3921" w14:textId="77777777" w:rsidR="00E34220" w:rsidRDefault="00E34220">
      <w:pPr>
        <w:pStyle w:val="HTMLPreformatted"/>
        <w:divId w:val="287200323"/>
      </w:pPr>
      <w:r>
        <w:t xml:space="preserve">                    </w:t>
      </w:r>
      <w:r>
        <w:rPr>
          <w:color w:val="000000"/>
        </w:rPr>
        <w:t>,</w:t>
      </w:r>
    </w:p>
    <w:p w14:paraId="26A88660" w14:textId="77777777" w:rsidR="00E34220" w:rsidRDefault="00E34220">
      <w:pPr>
        <w:pStyle w:val="HTMLPreformatted"/>
        <w:divId w:val="287200323"/>
      </w:pPr>
      <w:r>
        <w:lastRenderedPageBreak/>
        <w:t xml:space="preserve">                                  </w:t>
      </w:r>
    </w:p>
    <w:p w14:paraId="2A37CD1E" w14:textId="77777777" w:rsidR="00E34220" w:rsidRDefault="00E34220">
      <w:pPr>
        <w:pStyle w:val="HTMLPreformatted"/>
        <w:divId w:val="287200323"/>
      </w:pPr>
      <w:r>
        <w:t xml:space="preserve">                    </w:t>
      </w:r>
      <w:r>
        <w:rPr>
          <w:color w:val="000000"/>
        </w:rPr>
        <w:t>df</w:t>
      </w:r>
    </w:p>
    <w:p w14:paraId="39C4D33D" w14:textId="77777777" w:rsidR="00E34220" w:rsidRDefault="00E34220">
      <w:pPr>
        <w:pStyle w:val="HTMLPreformatted"/>
        <w:divId w:val="287200323"/>
      </w:pPr>
      <w:r>
        <w:t xml:space="preserve">                    </w:t>
      </w:r>
      <w:r>
        <w:rPr>
          <w:color w:val="000000"/>
        </w:rPr>
        <w:t>_</w:t>
      </w:r>
    </w:p>
    <w:p w14:paraId="4EE88EBF" w14:textId="77777777" w:rsidR="00E34220" w:rsidRDefault="00E34220">
      <w:pPr>
        <w:pStyle w:val="HTMLPreformatted"/>
        <w:divId w:val="287200323"/>
      </w:pPr>
      <w:r>
        <w:t xml:space="preserve">                    </w:t>
      </w:r>
      <w:r>
        <w:rPr>
          <w:color w:val="000000"/>
        </w:rPr>
        <w:t>model</w:t>
      </w:r>
    </w:p>
    <w:p w14:paraId="4AB90915" w14:textId="77777777" w:rsidR="00E34220" w:rsidRDefault="00E34220">
      <w:pPr>
        <w:pStyle w:val="HTMLPreformatted"/>
        <w:divId w:val="287200323"/>
      </w:pPr>
      <w:r>
        <w:t xml:space="preserve">                    </w:t>
      </w:r>
      <w:r>
        <w:rPr>
          <w:color w:val="000000"/>
        </w:rPr>
        <w:t>_</w:t>
      </w:r>
    </w:p>
    <w:p w14:paraId="379E4059" w14:textId="77777777" w:rsidR="00E34220" w:rsidRDefault="00E34220">
      <w:pPr>
        <w:pStyle w:val="HTMLPreformatted"/>
        <w:divId w:val="287200323"/>
      </w:pPr>
      <w:r>
        <w:t xml:space="preserve">                    </w:t>
      </w:r>
      <w:r>
        <w:rPr>
          <w:color w:val="000000"/>
        </w:rPr>
        <w:t>res</w:t>
      </w:r>
    </w:p>
    <w:p w14:paraId="4D176861" w14:textId="77777777" w:rsidR="00E34220" w:rsidRDefault="00E34220">
      <w:pPr>
        <w:pStyle w:val="HTMLPreformatted"/>
        <w:divId w:val="287200323"/>
      </w:pPr>
      <w:r>
        <w:t xml:space="preserve">                    </w:t>
      </w:r>
      <w:r>
        <w:rPr>
          <w:color w:val="000000"/>
        </w:rPr>
        <w:t>$</w:t>
      </w:r>
      <w:r>
        <w:t>inc_</w:t>
      </w:r>
    </w:p>
    <w:p w14:paraId="160C271C" w14:textId="77777777" w:rsidR="00E34220" w:rsidRDefault="00E34220">
      <w:pPr>
        <w:pStyle w:val="HTMLPreformatted"/>
        <w:divId w:val="287200323"/>
      </w:pPr>
      <w:r>
        <w:t xml:space="preserve">                    </w:t>
      </w:r>
      <w:r>
        <w:rPr>
          <w:color w:val="000000"/>
        </w:rPr>
        <w:t>Q</w:t>
      </w:r>
    </w:p>
    <w:p w14:paraId="6B4516CA" w14:textId="77777777" w:rsidR="00E34220" w:rsidRDefault="00E34220">
      <w:pPr>
        <w:pStyle w:val="HTMLPreformatted"/>
        <w:divId w:val="287200323"/>
      </w:pPr>
      <w:r>
        <w:t xml:space="preserve">                    </w:t>
      </w:r>
      <w:r>
        <w:rPr>
          <w:color w:val="000000"/>
        </w:rPr>
        <w:t>*—1),</w:t>
      </w:r>
    </w:p>
    <w:p w14:paraId="5488375F" w14:textId="77777777" w:rsidR="00E34220" w:rsidRDefault="00E34220">
      <w:pPr>
        <w:pStyle w:val="HTMLPreformatted"/>
        <w:divId w:val="287200323"/>
      </w:pPr>
      <w:r>
        <w:t xml:space="preserve">                              </w:t>
      </w:r>
    </w:p>
    <w:p w14:paraId="08C1183F" w14:textId="77777777" w:rsidR="00E34220" w:rsidRDefault="00E34220">
      <w:pPr>
        <w:pStyle w:val="HTMLPreformatted"/>
        <w:divId w:val="287200323"/>
      </w:pPr>
      <w:r>
        <w:t xml:space="preserve">                    </w:t>
      </w:r>
      <w:r>
        <w:rPr>
          <w:color w:val="000000"/>
        </w:rPr>
        <w:t>max</w:t>
      </w:r>
    </w:p>
    <w:p w14:paraId="72CBEF77" w14:textId="77777777" w:rsidR="00E34220" w:rsidRDefault="00E34220">
      <w:pPr>
        <w:pStyle w:val="HTMLPreformatted"/>
        <w:divId w:val="287200323"/>
      </w:pPr>
      <w:r>
        <w:t xml:space="preserve">                    </w:t>
      </w:r>
      <w:r>
        <w:rPr>
          <w:color w:val="000000"/>
        </w:rPr>
        <w:t>(</w:t>
      </w:r>
    </w:p>
    <w:p w14:paraId="14AEAC7B" w14:textId="77777777" w:rsidR="00E34220" w:rsidRDefault="00E34220">
      <w:pPr>
        <w:pStyle w:val="HTMLPreformatted"/>
        <w:divId w:val="287200323"/>
      </w:pPr>
      <w:r>
        <w:t xml:space="preserve">                    </w:t>
      </w:r>
      <w:r>
        <w:rPr>
          <w:color w:val="000000"/>
        </w:rPr>
        <w:t>df</w:t>
      </w:r>
    </w:p>
    <w:p w14:paraId="0C1BB517" w14:textId="77777777" w:rsidR="00E34220" w:rsidRDefault="00E34220">
      <w:pPr>
        <w:pStyle w:val="HTMLPreformatted"/>
        <w:divId w:val="287200323"/>
      </w:pPr>
      <w:r>
        <w:t xml:space="preserve">                    </w:t>
      </w:r>
      <w:r>
        <w:rPr>
          <w:color w:val="000000"/>
        </w:rPr>
        <w:t>_</w:t>
      </w:r>
    </w:p>
    <w:p w14:paraId="1DFEF4FF" w14:textId="77777777" w:rsidR="00E34220" w:rsidRDefault="00E34220">
      <w:pPr>
        <w:pStyle w:val="HTMLPreformatted"/>
        <w:divId w:val="287200323"/>
      </w:pPr>
      <w:r>
        <w:t xml:space="preserve">                    </w:t>
      </w:r>
      <w:r>
        <w:rPr>
          <w:color w:val="000000"/>
        </w:rPr>
        <w:t>model</w:t>
      </w:r>
    </w:p>
    <w:p w14:paraId="5909929B" w14:textId="77777777" w:rsidR="00E34220" w:rsidRDefault="00E34220">
      <w:pPr>
        <w:pStyle w:val="HTMLPreformatted"/>
        <w:divId w:val="287200323"/>
      </w:pPr>
      <w:r>
        <w:t xml:space="preserve">                    </w:t>
      </w:r>
      <w:r>
        <w:rPr>
          <w:color w:val="000000"/>
        </w:rPr>
        <w:t>_</w:t>
      </w:r>
      <w:r>
        <w:t>res</w:t>
      </w:r>
    </w:p>
    <w:p w14:paraId="5F4A3872" w14:textId="77777777" w:rsidR="00E34220" w:rsidRDefault="00E34220">
      <w:pPr>
        <w:pStyle w:val="HTMLPreformatted"/>
        <w:divId w:val="287200323"/>
      </w:pPr>
      <w:r>
        <w:t xml:space="preserve">                    </w:t>
      </w:r>
      <w:r>
        <w:rPr>
          <w:color w:val="000000"/>
        </w:rPr>
        <w:t>$</w:t>
      </w:r>
    </w:p>
    <w:p w14:paraId="3D645C15" w14:textId="77777777" w:rsidR="00E34220" w:rsidRDefault="00E34220">
      <w:pPr>
        <w:pStyle w:val="HTMLPreformatted"/>
        <w:divId w:val="287200323"/>
      </w:pPr>
      <w:r>
        <w:t xml:space="preserve">                    </w:t>
      </w:r>
      <w:r>
        <w:rPr>
          <w:color w:val="000000"/>
        </w:rPr>
        <w:t>inc_</w:t>
      </w:r>
    </w:p>
    <w:p w14:paraId="4E2D7655" w14:textId="77777777" w:rsidR="00E34220" w:rsidRDefault="00E34220">
      <w:pPr>
        <w:pStyle w:val="HTMLPreformatted"/>
        <w:divId w:val="287200323"/>
      </w:pPr>
      <w:r>
        <w:t xml:space="preserve">                    </w:t>
      </w:r>
      <w:r>
        <w:rPr>
          <w:color w:val="000000"/>
        </w:rPr>
        <w:t>Q</w:t>
      </w:r>
    </w:p>
    <w:p w14:paraId="41217983" w14:textId="77777777" w:rsidR="00E34220" w:rsidRDefault="00E34220">
      <w:pPr>
        <w:pStyle w:val="HTMLPreformatted"/>
        <w:divId w:val="287200323"/>
      </w:pPr>
      <w:r>
        <w:t xml:space="preserve">                    </w:t>
      </w:r>
      <w:r>
        <w:rPr>
          <w:color w:val="000000"/>
        </w:rPr>
        <w:t>,</w:t>
      </w:r>
    </w:p>
    <w:p w14:paraId="3C3F803D" w14:textId="77777777" w:rsidR="00E34220" w:rsidRDefault="00E34220">
      <w:pPr>
        <w:pStyle w:val="HTMLPreformatted"/>
        <w:divId w:val="287200323"/>
      </w:pPr>
      <w:r>
        <w:t xml:space="preserve">                                  </w:t>
      </w:r>
    </w:p>
    <w:p w14:paraId="6B278258" w14:textId="77777777" w:rsidR="00E34220" w:rsidRDefault="00E34220">
      <w:pPr>
        <w:pStyle w:val="HTMLPreformatted"/>
        <w:divId w:val="287200323"/>
      </w:pPr>
      <w:r>
        <w:t xml:space="preserve">                    </w:t>
      </w:r>
      <w:r>
        <w:rPr>
          <w:color w:val="000000"/>
        </w:rPr>
        <w:t>df</w:t>
      </w:r>
    </w:p>
    <w:p w14:paraId="65C0502B" w14:textId="77777777" w:rsidR="00E34220" w:rsidRDefault="00E34220">
      <w:pPr>
        <w:pStyle w:val="HTMLPreformatted"/>
        <w:divId w:val="287200323"/>
      </w:pPr>
      <w:r>
        <w:t xml:space="preserve">                    </w:t>
      </w:r>
      <w:r>
        <w:rPr>
          <w:color w:val="000000"/>
        </w:rPr>
        <w:t>_</w:t>
      </w:r>
    </w:p>
    <w:p w14:paraId="1DD07889" w14:textId="77777777" w:rsidR="00E34220" w:rsidRDefault="00E34220">
      <w:pPr>
        <w:pStyle w:val="HTMLPreformatted"/>
        <w:divId w:val="287200323"/>
      </w:pPr>
      <w:r>
        <w:t xml:space="preserve">                    </w:t>
      </w:r>
      <w:r>
        <w:rPr>
          <w:color w:val="000000"/>
        </w:rPr>
        <w:t>model</w:t>
      </w:r>
    </w:p>
    <w:p w14:paraId="61ACDD5C" w14:textId="77777777" w:rsidR="00E34220" w:rsidRDefault="00E34220">
      <w:pPr>
        <w:pStyle w:val="HTMLPreformatted"/>
        <w:divId w:val="287200323"/>
      </w:pPr>
      <w:r>
        <w:t xml:space="preserve">                    </w:t>
      </w:r>
      <w:r>
        <w:rPr>
          <w:color w:val="000000"/>
        </w:rPr>
        <w:t>_</w:t>
      </w:r>
    </w:p>
    <w:p w14:paraId="3FB4F81A" w14:textId="77777777" w:rsidR="00E34220" w:rsidRDefault="00E34220">
      <w:pPr>
        <w:pStyle w:val="HTMLPreformatted"/>
        <w:divId w:val="287200323"/>
      </w:pPr>
      <w:r>
        <w:t xml:space="preserve">                    </w:t>
      </w:r>
      <w:r>
        <w:rPr>
          <w:color w:val="000000"/>
        </w:rPr>
        <w:t>res</w:t>
      </w:r>
    </w:p>
    <w:p w14:paraId="1C9EC395" w14:textId="77777777" w:rsidR="00E34220" w:rsidRDefault="00E34220">
      <w:pPr>
        <w:pStyle w:val="HTMLPreformatted"/>
        <w:divId w:val="287200323"/>
      </w:pPr>
      <w:r>
        <w:t xml:space="preserve">                    </w:t>
      </w:r>
      <w:r>
        <w:rPr>
          <w:color w:val="000000"/>
        </w:rPr>
        <w:t>$</w:t>
      </w:r>
    </w:p>
    <w:p w14:paraId="11C1DF35" w14:textId="77777777" w:rsidR="00E34220" w:rsidRPr="005F255D" w:rsidRDefault="00E34220">
      <w:pPr>
        <w:pStyle w:val="HTMLPreformatted"/>
        <w:divId w:val="287200323"/>
        <w:rPr>
          <w:lang w:val="de-DE"/>
          <w:rPrChange w:id="235" w:author="Paul Schneider" w:date="2020-07-22T01:12:00Z">
            <w:rPr/>
          </w:rPrChange>
        </w:rPr>
      </w:pPr>
      <w:r>
        <w:t xml:space="preserve">                    </w:t>
      </w:r>
      <w:r w:rsidRPr="005F255D">
        <w:rPr>
          <w:color w:val="000000"/>
          <w:lang w:val="de-DE"/>
          <w:rPrChange w:id="236" w:author="Paul Schneider" w:date="2020-07-22T01:12:00Z">
            <w:rPr>
              <w:color w:val="000000"/>
            </w:rPr>
          </w:rPrChange>
        </w:rPr>
        <w:t>inc_</w:t>
      </w:r>
    </w:p>
    <w:p w14:paraId="559CB0F2" w14:textId="77777777" w:rsidR="00E34220" w:rsidRPr="005F255D" w:rsidRDefault="00E34220">
      <w:pPr>
        <w:pStyle w:val="HTMLPreformatted"/>
        <w:divId w:val="287200323"/>
        <w:rPr>
          <w:lang w:val="de-DE"/>
          <w:rPrChange w:id="237" w:author="Paul Schneider" w:date="2020-07-22T01:12:00Z">
            <w:rPr/>
          </w:rPrChange>
        </w:rPr>
      </w:pPr>
      <w:r w:rsidRPr="005F255D">
        <w:rPr>
          <w:lang w:val="de-DE"/>
          <w:rPrChange w:id="238" w:author="Paul Schneider" w:date="2020-07-22T01:12:00Z">
            <w:rPr/>
          </w:rPrChange>
        </w:rPr>
        <w:t xml:space="preserve">                    </w:t>
      </w:r>
      <w:r w:rsidRPr="005F255D">
        <w:rPr>
          <w:color w:val="000000"/>
          <w:lang w:val="de-DE"/>
          <w:rPrChange w:id="239" w:author="Paul Schneider" w:date="2020-07-22T01:12:00Z">
            <w:rPr>
              <w:color w:val="000000"/>
            </w:rPr>
          </w:rPrChange>
        </w:rPr>
        <w:t>Q</w:t>
      </w:r>
    </w:p>
    <w:p w14:paraId="773D12B2" w14:textId="77777777" w:rsidR="00E34220" w:rsidRPr="005F255D" w:rsidRDefault="00E34220">
      <w:pPr>
        <w:pStyle w:val="HTMLPreformatted"/>
        <w:divId w:val="287200323"/>
        <w:rPr>
          <w:color w:val="000000"/>
          <w:lang w:val="de-DE"/>
          <w:rPrChange w:id="240" w:author="Paul Schneider" w:date="2020-07-22T01:12:00Z">
            <w:rPr>
              <w:color w:val="000000"/>
            </w:rPr>
          </w:rPrChange>
        </w:rPr>
      </w:pPr>
      <w:r w:rsidRPr="005F255D">
        <w:rPr>
          <w:lang w:val="de-DE"/>
          <w:rPrChange w:id="241" w:author="Paul Schneider" w:date="2020-07-22T01:12:00Z">
            <w:rPr/>
          </w:rPrChange>
        </w:rPr>
        <w:t xml:space="preserve">                    </w:t>
      </w:r>
      <w:r w:rsidRPr="005F255D">
        <w:rPr>
          <w:color w:val="000000"/>
          <w:lang w:val="de-DE"/>
          <w:rPrChange w:id="242" w:author="Paul Schneider" w:date="2020-07-22T01:12:00Z">
            <w:rPr>
              <w:color w:val="000000"/>
            </w:rPr>
          </w:rPrChange>
        </w:rPr>
        <w:t>*—1)),</w:t>
      </w:r>
    </w:p>
    <w:p w14:paraId="7D032E3F" w14:textId="77777777" w:rsidR="00E34220" w:rsidRPr="005F255D" w:rsidRDefault="00E34220">
      <w:pPr>
        <w:pStyle w:val="HTMLPreformatted"/>
        <w:divId w:val="287200323"/>
        <w:rPr>
          <w:color w:val="000000"/>
          <w:lang w:val="de-DE"/>
          <w:rPrChange w:id="243" w:author="Paul Schneider" w:date="2020-07-22T01:12:00Z">
            <w:rPr>
              <w:color w:val="000000"/>
            </w:rPr>
          </w:rPrChange>
        </w:rPr>
      </w:pPr>
    </w:p>
    <w:p w14:paraId="7E122330" w14:textId="77777777" w:rsidR="00E34220" w:rsidRPr="005F255D" w:rsidRDefault="00E34220">
      <w:pPr>
        <w:pStyle w:val="HTMLPreformatted"/>
        <w:divId w:val="287200323"/>
        <w:rPr>
          <w:lang w:val="de-DE"/>
          <w:rPrChange w:id="244" w:author="Paul Schneider" w:date="2020-07-22T01:12:00Z">
            <w:rPr/>
          </w:rPrChange>
        </w:rPr>
      </w:pPr>
      <w:r w:rsidRPr="005F255D">
        <w:rPr>
          <w:color w:val="000000"/>
          <w:lang w:val="de-DE"/>
          <w:rPrChange w:id="245" w:author="Paul Schneider" w:date="2020-07-22T01:12:00Z">
            <w:rPr>
              <w:color w:val="000000"/>
            </w:rPr>
          </w:rPrChange>
        </w:rPr>
        <w:t>ylim =</w:t>
      </w:r>
      <w:r w:rsidRPr="005F255D">
        <w:rPr>
          <w:lang w:val="de-DE"/>
          <w:rPrChange w:id="246" w:author="Paul Schneider" w:date="2020-07-22T01:12:00Z">
            <w:rPr/>
          </w:rPrChange>
        </w:rPr>
        <w:t xml:space="preserve"> </w:t>
      </w:r>
    </w:p>
    <w:p w14:paraId="18DCF5D4" w14:textId="77777777" w:rsidR="00E34220" w:rsidRPr="005F255D" w:rsidRDefault="00E34220">
      <w:pPr>
        <w:pStyle w:val="HTMLPreformatted"/>
        <w:divId w:val="287200323"/>
        <w:rPr>
          <w:lang w:val="de-DE"/>
          <w:rPrChange w:id="247" w:author="Paul Schneider" w:date="2020-07-22T01:12:00Z">
            <w:rPr/>
          </w:rPrChange>
        </w:rPr>
      </w:pPr>
      <w:r w:rsidRPr="005F255D">
        <w:rPr>
          <w:lang w:val="de-DE"/>
          <w:rPrChange w:id="248" w:author="Paul Schneider" w:date="2020-07-22T01:12:00Z">
            <w:rPr/>
          </w:rPrChange>
        </w:rPr>
        <w:t xml:space="preserve">                    </w:t>
      </w:r>
      <w:r w:rsidRPr="005F255D">
        <w:rPr>
          <w:color w:val="000000"/>
          <w:lang w:val="de-DE"/>
          <w:rPrChange w:id="249" w:author="Paul Schneider" w:date="2020-07-22T01:12:00Z">
            <w:rPr>
              <w:color w:val="000000"/>
            </w:rPr>
          </w:rPrChange>
        </w:rPr>
        <w:t>c</w:t>
      </w:r>
    </w:p>
    <w:p w14:paraId="6FCF9690" w14:textId="77777777" w:rsidR="00E34220" w:rsidRPr="005F255D" w:rsidRDefault="00E34220">
      <w:pPr>
        <w:pStyle w:val="HTMLPreformatted"/>
        <w:divId w:val="287200323"/>
        <w:rPr>
          <w:lang w:val="de-DE"/>
          <w:rPrChange w:id="250" w:author="Paul Schneider" w:date="2020-07-22T01:12:00Z">
            <w:rPr/>
          </w:rPrChange>
        </w:rPr>
      </w:pPr>
      <w:r w:rsidRPr="005F255D">
        <w:rPr>
          <w:lang w:val="de-DE"/>
          <w:rPrChange w:id="251" w:author="Paul Schneider" w:date="2020-07-22T01:12:00Z">
            <w:rPr/>
          </w:rPrChange>
        </w:rPr>
        <w:t xml:space="preserve">                    </w:t>
      </w:r>
      <w:r w:rsidRPr="005F255D">
        <w:rPr>
          <w:color w:val="000000"/>
          <w:lang w:val="de-DE"/>
          <w:rPrChange w:id="252" w:author="Paul Schneider" w:date="2020-07-22T01:12:00Z">
            <w:rPr>
              <w:color w:val="000000"/>
            </w:rPr>
          </w:rPrChange>
        </w:rPr>
        <w:t>(</w:t>
      </w:r>
      <w:r w:rsidRPr="005F255D">
        <w:rPr>
          <w:lang w:val="de-DE"/>
          <w:rPrChange w:id="253" w:author="Paul Schneider" w:date="2020-07-22T01:12:00Z">
            <w:rPr/>
          </w:rPrChange>
        </w:rPr>
        <w:t xml:space="preserve"> </w:t>
      </w:r>
    </w:p>
    <w:p w14:paraId="09CFF645" w14:textId="77777777" w:rsidR="00E34220" w:rsidRPr="005F255D" w:rsidRDefault="00E34220">
      <w:pPr>
        <w:pStyle w:val="HTMLPreformatted"/>
        <w:divId w:val="287200323"/>
        <w:rPr>
          <w:lang w:val="de-DE"/>
          <w:rPrChange w:id="254" w:author="Paul Schneider" w:date="2020-07-22T01:12:00Z">
            <w:rPr/>
          </w:rPrChange>
        </w:rPr>
      </w:pPr>
      <w:r w:rsidRPr="005F255D">
        <w:rPr>
          <w:lang w:val="de-DE"/>
          <w:rPrChange w:id="255" w:author="Paul Schneider" w:date="2020-07-22T01:12:00Z">
            <w:rPr/>
          </w:rPrChange>
        </w:rPr>
        <w:t xml:space="preserve">                    </w:t>
      </w:r>
      <w:r w:rsidRPr="005F255D">
        <w:rPr>
          <w:color w:val="000000"/>
          <w:lang w:val="de-DE"/>
          <w:rPrChange w:id="256" w:author="Paul Schneider" w:date="2020-07-22T01:12:00Z">
            <w:rPr>
              <w:color w:val="000000"/>
            </w:rPr>
          </w:rPrChange>
        </w:rPr>
        <w:t>min</w:t>
      </w:r>
    </w:p>
    <w:p w14:paraId="0A277489" w14:textId="77777777" w:rsidR="00E34220" w:rsidRPr="005F255D" w:rsidRDefault="00E34220">
      <w:pPr>
        <w:pStyle w:val="HTMLPreformatted"/>
        <w:divId w:val="287200323"/>
        <w:rPr>
          <w:lang w:val="de-DE"/>
          <w:rPrChange w:id="257" w:author="Paul Schneider" w:date="2020-07-22T01:12:00Z">
            <w:rPr/>
          </w:rPrChange>
        </w:rPr>
      </w:pPr>
      <w:r w:rsidRPr="005F255D">
        <w:rPr>
          <w:lang w:val="de-DE"/>
          <w:rPrChange w:id="258" w:author="Paul Schneider" w:date="2020-07-22T01:12:00Z">
            <w:rPr/>
          </w:rPrChange>
        </w:rPr>
        <w:t xml:space="preserve">                    </w:t>
      </w:r>
      <w:r w:rsidRPr="005F255D">
        <w:rPr>
          <w:color w:val="000000"/>
          <w:lang w:val="de-DE"/>
          <w:rPrChange w:id="259" w:author="Paul Schneider" w:date="2020-07-22T01:12:00Z">
            <w:rPr>
              <w:color w:val="000000"/>
            </w:rPr>
          </w:rPrChange>
        </w:rPr>
        <w:t>(</w:t>
      </w:r>
    </w:p>
    <w:p w14:paraId="26AE597A" w14:textId="77777777" w:rsidR="00E34220" w:rsidRDefault="00E34220">
      <w:pPr>
        <w:pStyle w:val="HTMLPreformatted"/>
        <w:divId w:val="287200323"/>
      </w:pPr>
      <w:r w:rsidRPr="005F255D">
        <w:rPr>
          <w:lang w:val="de-DE"/>
          <w:rPrChange w:id="260" w:author="Paul Schneider" w:date="2020-07-22T01:12:00Z">
            <w:rPr/>
          </w:rPrChange>
        </w:rPr>
        <w:t xml:space="preserve">                    </w:t>
      </w:r>
      <w:r>
        <w:rPr>
          <w:color w:val="000000"/>
        </w:rPr>
        <w:t>df</w:t>
      </w:r>
    </w:p>
    <w:p w14:paraId="09AB6F85" w14:textId="77777777" w:rsidR="00E34220" w:rsidRDefault="00E34220">
      <w:pPr>
        <w:pStyle w:val="HTMLPreformatted"/>
        <w:divId w:val="287200323"/>
      </w:pPr>
      <w:r>
        <w:t xml:space="preserve">                    </w:t>
      </w:r>
      <w:r>
        <w:rPr>
          <w:color w:val="000000"/>
        </w:rPr>
        <w:t>_</w:t>
      </w:r>
    </w:p>
    <w:p w14:paraId="10E1FEC3" w14:textId="77777777" w:rsidR="00E34220" w:rsidRDefault="00E34220">
      <w:pPr>
        <w:pStyle w:val="HTMLPreformatted"/>
        <w:divId w:val="287200323"/>
      </w:pPr>
      <w:r>
        <w:t xml:space="preserve">                    </w:t>
      </w:r>
      <w:r>
        <w:rPr>
          <w:color w:val="000000"/>
        </w:rPr>
        <w:t>model</w:t>
      </w:r>
    </w:p>
    <w:p w14:paraId="48F73038" w14:textId="77777777" w:rsidR="00E34220" w:rsidRDefault="00E34220">
      <w:pPr>
        <w:pStyle w:val="HTMLPreformatted"/>
        <w:divId w:val="287200323"/>
      </w:pPr>
      <w:r>
        <w:t xml:space="preserve">                    </w:t>
      </w:r>
      <w:r>
        <w:rPr>
          <w:color w:val="000000"/>
        </w:rPr>
        <w:t>_</w:t>
      </w:r>
    </w:p>
    <w:p w14:paraId="4E01A2B8" w14:textId="77777777" w:rsidR="00E34220" w:rsidRDefault="00E34220">
      <w:pPr>
        <w:pStyle w:val="HTMLPreformatted"/>
        <w:divId w:val="287200323"/>
      </w:pPr>
      <w:r>
        <w:t xml:space="preserve">                    </w:t>
      </w:r>
      <w:r>
        <w:rPr>
          <w:color w:val="000000"/>
        </w:rPr>
        <w:t>res</w:t>
      </w:r>
    </w:p>
    <w:p w14:paraId="2FCC4689" w14:textId="77777777" w:rsidR="00E34220" w:rsidRDefault="00E34220">
      <w:pPr>
        <w:pStyle w:val="HTMLPreformatted"/>
        <w:divId w:val="287200323"/>
      </w:pPr>
      <w:r>
        <w:t xml:space="preserve">                    </w:t>
      </w:r>
      <w:r>
        <w:rPr>
          <w:color w:val="000000"/>
        </w:rPr>
        <w:t>$</w:t>
      </w:r>
      <w:r>
        <w:t>inc_</w:t>
      </w:r>
    </w:p>
    <w:p w14:paraId="4ABAB981" w14:textId="77777777" w:rsidR="00E34220" w:rsidRDefault="00E34220">
      <w:pPr>
        <w:pStyle w:val="HTMLPreformatted"/>
        <w:divId w:val="287200323"/>
      </w:pPr>
      <w:r>
        <w:t xml:space="preserve">                    </w:t>
      </w:r>
      <w:r>
        <w:rPr>
          <w:color w:val="000000"/>
        </w:rPr>
        <w:t>C</w:t>
      </w:r>
      <w:r>
        <w:t>,</w:t>
      </w:r>
    </w:p>
    <w:p w14:paraId="786B6B7E" w14:textId="77777777" w:rsidR="00E34220" w:rsidRDefault="00E34220">
      <w:pPr>
        <w:pStyle w:val="HTMLPreformatted"/>
        <w:divId w:val="287200323"/>
      </w:pPr>
      <w:r>
        <w:t xml:space="preserve">              </w:t>
      </w:r>
    </w:p>
    <w:p w14:paraId="4C07B49D" w14:textId="77777777" w:rsidR="00E34220" w:rsidRDefault="00E34220">
      <w:pPr>
        <w:pStyle w:val="HTMLPreformatted"/>
        <w:divId w:val="287200323"/>
      </w:pPr>
      <w:r>
        <w:t xml:space="preserve">                    </w:t>
      </w:r>
      <w:r>
        <w:rPr>
          <w:color w:val="000000"/>
        </w:rPr>
        <w:t>df</w:t>
      </w:r>
    </w:p>
    <w:p w14:paraId="5EA8BDFB" w14:textId="77777777" w:rsidR="00E34220" w:rsidRDefault="00E34220">
      <w:pPr>
        <w:pStyle w:val="HTMLPreformatted"/>
        <w:divId w:val="287200323"/>
      </w:pPr>
      <w:r>
        <w:t xml:space="preserve">                    </w:t>
      </w:r>
      <w:r>
        <w:rPr>
          <w:color w:val="000000"/>
        </w:rPr>
        <w:t>_</w:t>
      </w:r>
    </w:p>
    <w:p w14:paraId="0A8D22F3" w14:textId="77777777" w:rsidR="00E34220" w:rsidRDefault="00E34220">
      <w:pPr>
        <w:pStyle w:val="HTMLPreformatted"/>
        <w:divId w:val="287200323"/>
      </w:pPr>
      <w:r>
        <w:t xml:space="preserve">                    </w:t>
      </w:r>
      <w:r>
        <w:rPr>
          <w:color w:val="000000"/>
        </w:rPr>
        <w:t>model</w:t>
      </w:r>
    </w:p>
    <w:p w14:paraId="638272CE" w14:textId="77777777" w:rsidR="00E34220" w:rsidRDefault="00E34220">
      <w:pPr>
        <w:pStyle w:val="HTMLPreformatted"/>
        <w:divId w:val="287200323"/>
      </w:pPr>
      <w:r>
        <w:t xml:space="preserve">                    </w:t>
      </w:r>
      <w:r>
        <w:rPr>
          <w:color w:val="000000"/>
        </w:rPr>
        <w:t>_</w:t>
      </w:r>
      <w:r>
        <w:t>res</w:t>
      </w:r>
    </w:p>
    <w:p w14:paraId="1E7B4153" w14:textId="77777777" w:rsidR="00E34220" w:rsidRDefault="00E34220">
      <w:pPr>
        <w:pStyle w:val="HTMLPreformatted"/>
        <w:divId w:val="287200323"/>
      </w:pPr>
      <w:r>
        <w:t xml:space="preserve">                    </w:t>
      </w:r>
      <w:r>
        <w:rPr>
          <w:color w:val="000000"/>
        </w:rPr>
        <w:t>$</w:t>
      </w:r>
    </w:p>
    <w:p w14:paraId="7985C39F" w14:textId="77777777" w:rsidR="00E34220" w:rsidRDefault="00E34220">
      <w:pPr>
        <w:pStyle w:val="HTMLPreformatted"/>
        <w:divId w:val="287200323"/>
      </w:pPr>
      <w:r>
        <w:t xml:space="preserve">                    </w:t>
      </w:r>
      <w:r>
        <w:rPr>
          <w:color w:val="000000"/>
        </w:rPr>
        <w:t>inc_</w:t>
      </w:r>
    </w:p>
    <w:p w14:paraId="1BAEACFD" w14:textId="77777777" w:rsidR="00E34220" w:rsidRDefault="00E34220">
      <w:pPr>
        <w:pStyle w:val="HTMLPreformatted"/>
        <w:divId w:val="287200323"/>
      </w:pPr>
      <w:r>
        <w:t xml:space="preserve">                    </w:t>
      </w:r>
      <w:r>
        <w:rPr>
          <w:color w:val="000000"/>
        </w:rPr>
        <w:t>C</w:t>
      </w:r>
    </w:p>
    <w:p w14:paraId="172F3410" w14:textId="77777777" w:rsidR="00E34220" w:rsidRDefault="00E34220">
      <w:pPr>
        <w:pStyle w:val="HTMLPreformatted"/>
        <w:divId w:val="287200323"/>
      </w:pPr>
      <w:r>
        <w:t xml:space="preserve">                    </w:t>
      </w:r>
      <w:r>
        <w:rPr>
          <w:color w:val="000000"/>
        </w:rPr>
        <w:t>*—1),</w:t>
      </w:r>
    </w:p>
    <w:p w14:paraId="08ED0E9A" w14:textId="77777777" w:rsidR="00E34220" w:rsidRDefault="00E34220">
      <w:pPr>
        <w:pStyle w:val="HTMLPreformatted"/>
        <w:divId w:val="287200323"/>
      </w:pPr>
      <w:r>
        <w:t xml:space="preserve">                              </w:t>
      </w:r>
    </w:p>
    <w:p w14:paraId="0955D3AF" w14:textId="77777777" w:rsidR="00E34220" w:rsidRDefault="00E34220">
      <w:pPr>
        <w:pStyle w:val="HTMLPreformatted"/>
        <w:divId w:val="287200323"/>
      </w:pPr>
      <w:r>
        <w:t xml:space="preserve">                    </w:t>
      </w:r>
      <w:r>
        <w:rPr>
          <w:color w:val="000000"/>
        </w:rPr>
        <w:t>max</w:t>
      </w:r>
    </w:p>
    <w:p w14:paraId="3CA69AB8" w14:textId="77777777" w:rsidR="00E34220" w:rsidRDefault="00E34220">
      <w:pPr>
        <w:pStyle w:val="HTMLPreformatted"/>
        <w:divId w:val="287200323"/>
      </w:pPr>
      <w:r>
        <w:t xml:space="preserve">                    </w:t>
      </w:r>
      <w:r>
        <w:rPr>
          <w:color w:val="000000"/>
        </w:rPr>
        <w:t>(</w:t>
      </w:r>
    </w:p>
    <w:p w14:paraId="5E8A5CE2" w14:textId="77777777" w:rsidR="00E34220" w:rsidRDefault="00E34220">
      <w:pPr>
        <w:pStyle w:val="HTMLPreformatted"/>
        <w:divId w:val="287200323"/>
      </w:pPr>
      <w:r>
        <w:t xml:space="preserve">                    </w:t>
      </w:r>
      <w:r>
        <w:rPr>
          <w:color w:val="000000"/>
        </w:rPr>
        <w:t>df</w:t>
      </w:r>
    </w:p>
    <w:p w14:paraId="7D1A3459" w14:textId="77777777" w:rsidR="00E34220" w:rsidRDefault="00E34220">
      <w:pPr>
        <w:pStyle w:val="HTMLPreformatted"/>
        <w:divId w:val="287200323"/>
      </w:pPr>
      <w:r>
        <w:t xml:space="preserve">                    </w:t>
      </w:r>
      <w:r>
        <w:rPr>
          <w:color w:val="000000"/>
        </w:rPr>
        <w:t>_</w:t>
      </w:r>
    </w:p>
    <w:p w14:paraId="715729E6" w14:textId="77777777" w:rsidR="00E34220" w:rsidRDefault="00E34220">
      <w:pPr>
        <w:pStyle w:val="HTMLPreformatted"/>
        <w:divId w:val="287200323"/>
      </w:pPr>
      <w:r>
        <w:t xml:space="preserve">                    </w:t>
      </w:r>
      <w:r>
        <w:rPr>
          <w:color w:val="000000"/>
        </w:rPr>
        <w:t>model</w:t>
      </w:r>
    </w:p>
    <w:p w14:paraId="37EF483A" w14:textId="77777777" w:rsidR="00E34220" w:rsidRDefault="00E34220">
      <w:pPr>
        <w:pStyle w:val="HTMLPreformatted"/>
        <w:divId w:val="287200323"/>
      </w:pPr>
      <w:r>
        <w:t xml:space="preserve">                    </w:t>
      </w:r>
      <w:r>
        <w:rPr>
          <w:color w:val="000000"/>
        </w:rPr>
        <w:t>_</w:t>
      </w:r>
      <w:r>
        <w:t>res</w:t>
      </w:r>
    </w:p>
    <w:p w14:paraId="71B2B3A8" w14:textId="77777777" w:rsidR="00E34220" w:rsidRDefault="00E34220">
      <w:pPr>
        <w:pStyle w:val="HTMLPreformatted"/>
        <w:divId w:val="287200323"/>
      </w:pPr>
      <w:r>
        <w:t xml:space="preserve">                    </w:t>
      </w:r>
      <w:r>
        <w:rPr>
          <w:color w:val="000000"/>
        </w:rPr>
        <w:t>$</w:t>
      </w:r>
      <w:r>
        <w:t>inc_</w:t>
      </w:r>
    </w:p>
    <w:p w14:paraId="6FA32505" w14:textId="77777777" w:rsidR="00E34220" w:rsidRDefault="00E34220">
      <w:pPr>
        <w:pStyle w:val="HTMLPreformatted"/>
        <w:divId w:val="287200323"/>
      </w:pPr>
      <w:r>
        <w:t xml:space="preserve">                    </w:t>
      </w:r>
      <w:r>
        <w:rPr>
          <w:color w:val="000000"/>
        </w:rPr>
        <w:t>C</w:t>
      </w:r>
      <w:r>
        <w:t>,</w:t>
      </w:r>
    </w:p>
    <w:p w14:paraId="60D02DB8" w14:textId="77777777" w:rsidR="00E34220" w:rsidRDefault="00E34220">
      <w:pPr>
        <w:pStyle w:val="HTMLPreformatted"/>
        <w:divId w:val="287200323"/>
      </w:pPr>
      <w:r>
        <w:lastRenderedPageBreak/>
        <w:t xml:space="preserve">              </w:t>
      </w:r>
    </w:p>
    <w:p w14:paraId="2D76E441" w14:textId="77777777" w:rsidR="00E34220" w:rsidRDefault="00E34220">
      <w:pPr>
        <w:pStyle w:val="HTMLPreformatted"/>
        <w:divId w:val="287200323"/>
      </w:pPr>
      <w:r>
        <w:t xml:space="preserve">                    </w:t>
      </w:r>
      <w:r>
        <w:rPr>
          <w:color w:val="000000"/>
        </w:rPr>
        <w:t>df</w:t>
      </w:r>
    </w:p>
    <w:p w14:paraId="451F677B" w14:textId="77777777" w:rsidR="00E34220" w:rsidRDefault="00E34220">
      <w:pPr>
        <w:pStyle w:val="HTMLPreformatted"/>
        <w:divId w:val="287200323"/>
      </w:pPr>
      <w:r>
        <w:t xml:space="preserve">                    </w:t>
      </w:r>
      <w:r>
        <w:rPr>
          <w:color w:val="000000"/>
        </w:rPr>
        <w:t>_</w:t>
      </w:r>
    </w:p>
    <w:p w14:paraId="60D1B9AA" w14:textId="77777777" w:rsidR="00E34220" w:rsidRDefault="00E34220">
      <w:pPr>
        <w:pStyle w:val="HTMLPreformatted"/>
        <w:divId w:val="287200323"/>
      </w:pPr>
      <w:r>
        <w:t xml:space="preserve">                    </w:t>
      </w:r>
      <w:r>
        <w:rPr>
          <w:color w:val="000000"/>
        </w:rPr>
        <w:t>model</w:t>
      </w:r>
    </w:p>
    <w:p w14:paraId="68CCA2BF" w14:textId="77777777" w:rsidR="00E34220" w:rsidRDefault="00E34220">
      <w:pPr>
        <w:pStyle w:val="HTMLPreformatted"/>
        <w:divId w:val="287200323"/>
      </w:pPr>
      <w:r>
        <w:t xml:space="preserve">                    </w:t>
      </w:r>
      <w:r>
        <w:rPr>
          <w:color w:val="000000"/>
        </w:rPr>
        <w:t>_</w:t>
      </w:r>
    </w:p>
    <w:p w14:paraId="0D8C5A1F" w14:textId="77777777" w:rsidR="00E34220" w:rsidRDefault="00E34220">
      <w:pPr>
        <w:pStyle w:val="HTMLPreformatted"/>
        <w:divId w:val="287200323"/>
      </w:pPr>
      <w:r>
        <w:t xml:space="preserve">                    </w:t>
      </w:r>
      <w:r>
        <w:rPr>
          <w:color w:val="000000"/>
        </w:rPr>
        <w:t>res</w:t>
      </w:r>
    </w:p>
    <w:p w14:paraId="5C6A1DD8" w14:textId="77777777" w:rsidR="00E34220" w:rsidRDefault="00E34220">
      <w:pPr>
        <w:pStyle w:val="HTMLPreformatted"/>
        <w:divId w:val="287200323"/>
      </w:pPr>
      <w:r>
        <w:t xml:space="preserve">                    </w:t>
      </w:r>
      <w:r>
        <w:rPr>
          <w:color w:val="000000"/>
        </w:rPr>
        <w:t>$</w:t>
      </w:r>
    </w:p>
    <w:p w14:paraId="6E07C55A" w14:textId="77777777" w:rsidR="00E34220" w:rsidRDefault="00E34220">
      <w:pPr>
        <w:pStyle w:val="HTMLPreformatted"/>
        <w:divId w:val="287200323"/>
      </w:pPr>
      <w:r>
        <w:t xml:space="preserve">                    </w:t>
      </w:r>
      <w:r>
        <w:rPr>
          <w:color w:val="000000"/>
        </w:rPr>
        <w:t>inc_</w:t>
      </w:r>
    </w:p>
    <w:p w14:paraId="3B2AFE63" w14:textId="77777777" w:rsidR="00E34220" w:rsidRDefault="00E34220">
      <w:pPr>
        <w:pStyle w:val="HTMLPreformatted"/>
        <w:divId w:val="287200323"/>
      </w:pPr>
      <w:r>
        <w:t xml:space="preserve">                    </w:t>
      </w:r>
      <w:r>
        <w:rPr>
          <w:color w:val="000000"/>
        </w:rPr>
        <w:t>C</w:t>
      </w:r>
    </w:p>
    <w:p w14:paraId="7B6DFCFE" w14:textId="77777777" w:rsidR="00E34220" w:rsidRDefault="00E34220">
      <w:pPr>
        <w:pStyle w:val="HTMLPreformatted"/>
        <w:divId w:val="287200323"/>
      </w:pPr>
      <w:r>
        <w:t xml:space="preserve">                    </w:t>
      </w:r>
      <w:r>
        <w:rPr>
          <w:color w:val="000000"/>
        </w:rPr>
        <w:t>*—1)),</w:t>
      </w:r>
    </w:p>
    <w:p w14:paraId="458FA518" w14:textId="77777777" w:rsidR="00E34220" w:rsidRDefault="00E34220">
      <w:pPr>
        <w:pStyle w:val="HTMLPreformatted"/>
        <w:divId w:val="287200323"/>
      </w:pPr>
      <w:r>
        <w:t xml:space="preserve">                    </w:t>
      </w:r>
    </w:p>
    <w:p w14:paraId="32BD5745" w14:textId="77777777" w:rsidR="00E34220" w:rsidRDefault="00E34220">
      <w:pPr>
        <w:pStyle w:val="HTMLPreformatted"/>
        <w:divId w:val="287200323"/>
      </w:pPr>
      <w:r>
        <w:t xml:space="preserve">                    </w:t>
      </w:r>
    </w:p>
    <w:p w14:paraId="24C9CBD5" w14:textId="77777777" w:rsidR="00E34220" w:rsidRDefault="00E34220">
      <w:pPr>
        <w:pStyle w:val="HTMLPreformatted"/>
        <w:divId w:val="287200323"/>
      </w:pPr>
      <w:r>
        <w:t xml:space="preserve">                    </w:t>
      </w:r>
      <w:r>
        <w:rPr>
          <w:i/>
          <w:iCs/>
          <w:color w:val="009900"/>
        </w:rPr>
        <w:t>#</w:t>
      </w:r>
      <w:r>
        <w:t xml:space="preserve"> </w:t>
      </w:r>
    </w:p>
    <w:p w14:paraId="6C9D7514" w14:textId="77777777" w:rsidR="00E34220" w:rsidRDefault="00E34220">
      <w:pPr>
        <w:pStyle w:val="HTMLPreformatted"/>
        <w:divId w:val="287200323"/>
      </w:pPr>
      <w:r>
        <w:t xml:space="preserve">                    </w:t>
      </w:r>
      <w:r>
        <w:rPr>
          <w:color w:val="009900"/>
        </w:rPr>
        <w:t>include y and y axis lines .</w:t>
      </w:r>
    </w:p>
    <w:p w14:paraId="6FA18423" w14:textId="77777777" w:rsidR="00E34220" w:rsidRDefault="00E34220">
      <w:pPr>
        <w:pStyle w:val="HTMLPreformatted"/>
        <w:divId w:val="287200323"/>
      </w:pPr>
      <w:r>
        <w:t xml:space="preserve">                    </w:t>
      </w:r>
    </w:p>
    <w:p w14:paraId="225726EE" w14:textId="77777777" w:rsidR="00E34220" w:rsidRDefault="00E34220">
      <w:pPr>
        <w:pStyle w:val="HTMLPreformatted"/>
        <w:divId w:val="287200323"/>
      </w:pPr>
      <w:r>
        <w:t xml:space="preserve">                    </w:t>
      </w:r>
      <w:r>
        <w:rPr>
          <w:color w:val="000000"/>
        </w:rPr>
        <w:t>abline</w:t>
      </w:r>
    </w:p>
    <w:p w14:paraId="047D47D0" w14:textId="77777777" w:rsidR="00E34220" w:rsidRDefault="00E34220">
      <w:pPr>
        <w:pStyle w:val="HTMLPreformatted"/>
        <w:divId w:val="287200323"/>
      </w:pPr>
      <w:r>
        <w:t xml:space="preserve">                    </w:t>
      </w:r>
      <w:r>
        <w:rPr>
          <w:color w:val="000000"/>
        </w:rPr>
        <w:t>(h = 0,v = 0)</w:t>
      </w:r>
    </w:p>
    <w:p w14:paraId="5538B7C0" w14:textId="77777777" w:rsidR="00E34220" w:rsidRDefault="00E34220">
      <w:pPr>
        <w:pStyle w:val="HTMLPreformatted"/>
        <w:divId w:val="287200323"/>
      </w:pPr>
      <w:r>
        <w:t xml:space="preserve">                     </w:t>
      </w:r>
    </w:p>
    <w:p w14:paraId="7BEE1BA2" w14:textId="77777777" w:rsidR="00E34220" w:rsidRDefault="00E34220">
      <w:pPr>
        <w:pStyle w:val="HTMLPreformatted"/>
        <w:divId w:val="287200323"/>
      </w:pPr>
      <w:r>
        <w:t xml:space="preserve"> </w:t>
      </w:r>
    </w:p>
    <w:p w14:paraId="78A722B7" w14:textId="77777777" w:rsidR="00E34220" w:rsidRDefault="00E34220">
      <w:pPr>
        <w:pStyle w:val="HTMLPreformatted"/>
        <w:divId w:val="287200323"/>
      </w:pPr>
      <w:r>
        <w:t xml:space="preserve">                    </w:t>
      </w:r>
      <w:r>
        <w:rPr>
          <w:color w:val="009900"/>
        </w:rPr>
        <w:t>)</w:t>
      </w:r>
      <w:r>
        <w:t xml:space="preserve"> </w:t>
      </w:r>
    </w:p>
    <w:p w14:paraId="3EEBB2E7" w14:textId="77777777" w:rsidR="00E34220" w:rsidRDefault="00E34220">
      <w:pPr>
        <w:pStyle w:val="HTMLPreformatted"/>
        <w:divId w:val="287200323"/>
      </w:pPr>
      <w:r>
        <w:t xml:space="preserve">                    </w:t>
      </w:r>
      <w:r>
        <w:rPr>
          <w:i/>
          <w:iCs/>
          <w:color w:val="009900"/>
        </w:rPr>
        <w:t>#</w:t>
      </w:r>
      <w:r>
        <w:t xml:space="preserve"> </w:t>
      </w:r>
    </w:p>
    <w:p w14:paraId="733B1B76" w14:textId="77777777" w:rsidR="00E34220" w:rsidRDefault="00E34220">
      <w:pPr>
        <w:pStyle w:val="HTMLPreformatted"/>
        <w:divId w:val="287200323"/>
      </w:pPr>
      <w:r>
        <w:t xml:space="preserve">                    </w:t>
      </w:r>
      <w:r>
        <w:rPr>
          <w:color w:val="009900"/>
        </w:rPr>
        <w:t>CE plot end</w:t>
      </w:r>
    </w:p>
    <w:p w14:paraId="3D996C03" w14:textId="77777777" w:rsidR="00E34220" w:rsidRDefault="00E34220">
      <w:pPr>
        <w:pStyle w:val="HTMLPreformatted"/>
        <w:divId w:val="287200323"/>
      </w:pPr>
      <w:r>
        <w:t xml:space="preserve">                     </w:t>
      </w:r>
    </w:p>
    <w:p w14:paraId="41D18987" w14:textId="77777777" w:rsidR="00E34220" w:rsidRDefault="00E34220">
      <w:pPr>
        <w:pStyle w:val="HTMLPreformatted"/>
        <w:divId w:val="287200323"/>
      </w:pPr>
      <w:r>
        <w:t xml:space="preserve"> </w:t>
      </w:r>
    </w:p>
    <w:p w14:paraId="1E95E31A" w14:textId="77777777" w:rsidR="00E34220" w:rsidRDefault="00E34220">
      <w:pPr>
        <w:pStyle w:val="HTMLPreformatted"/>
        <w:divId w:val="287200323"/>
      </w:pPr>
      <w:r>
        <w:t xml:space="preserve">                    </w:t>
      </w:r>
      <w:r>
        <w:rPr>
          <w:color w:val="000000"/>
        </w:rPr>
        <w:t>})</w:t>
      </w:r>
      <w:r>
        <w:t xml:space="preserve"> </w:t>
      </w:r>
    </w:p>
    <w:p w14:paraId="773614DD" w14:textId="77777777" w:rsidR="00E34220" w:rsidRDefault="00E34220">
      <w:pPr>
        <w:pStyle w:val="HTMLPreformatted"/>
        <w:divId w:val="287200323"/>
      </w:pPr>
      <w:r>
        <w:t xml:space="preserve">                    </w:t>
      </w:r>
      <w:r>
        <w:rPr>
          <w:i/>
          <w:iCs/>
          <w:color w:val="009900"/>
        </w:rPr>
        <w:t>#</w:t>
      </w:r>
      <w:r>
        <w:t xml:space="preserve"> </w:t>
      </w:r>
    </w:p>
    <w:p w14:paraId="70CB59DE" w14:textId="77777777" w:rsidR="00E34220" w:rsidRDefault="00E34220">
      <w:pPr>
        <w:pStyle w:val="HTMLPreformatted"/>
        <w:divId w:val="287200323"/>
      </w:pPr>
      <w:r>
        <w:t xml:space="preserve">                    </w:t>
      </w:r>
      <w:r>
        <w:rPr>
          <w:color w:val="009900"/>
        </w:rPr>
        <w:t>renderplot end</w:t>
      </w:r>
    </w:p>
    <w:p w14:paraId="444395F4" w14:textId="77777777" w:rsidR="00E34220" w:rsidRDefault="00E34220">
      <w:pPr>
        <w:pStyle w:val="HTMLPreformatted"/>
        <w:divId w:val="287200323"/>
      </w:pPr>
      <w:r>
        <w:t xml:space="preserve">                     </w:t>
      </w:r>
    </w:p>
    <w:p w14:paraId="6FDC98AA" w14:textId="77777777" w:rsidR="00E34220" w:rsidRDefault="00E34220">
      <w:pPr>
        <w:pStyle w:val="HTMLPreformatted"/>
        <w:divId w:val="287200323"/>
      </w:pPr>
      <w:r>
        <w:t xml:space="preserve"> </w:t>
      </w:r>
    </w:p>
    <w:p w14:paraId="7CD9A897" w14:textId="77777777" w:rsidR="00E34220" w:rsidRDefault="00E34220">
      <w:pPr>
        <w:pStyle w:val="HTMLPreformatted"/>
        <w:divId w:val="287200323"/>
      </w:pPr>
      <w:r>
        <w:t xml:space="preserve">                    </w:t>
      </w:r>
      <w:r>
        <w:rPr>
          <w:color w:val="000000"/>
        </w:rPr>
        <w:t>})</w:t>
      </w:r>
      <w:r>
        <w:t xml:space="preserve"> </w:t>
      </w:r>
    </w:p>
    <w:p w14:paraId="4525AC5B" w14:textId="77777777" w:rsidR="00E34220" w:rsidRDefault="00E34220">
      <w:pPr>
        <w:pStyle w:val="HTMLPreformatted"/>
        <w:divId w:val="287200323"/>
      </w:pPr>
      <w:r>
        <w:t xml:space="preserve">                    </w:t>
      </w:r>
      <w:r>
        <w:rPr>
          <w:i/>
          <w:iCs/>
          <w:color w:val="009900"/>
        </w:rPr>
        <w:t>#</w:t>
      </w:r>
      <w:r>
        <w:t xml:space="preserve"> </w:t>
      </w:r>
    </w:p>
    <w:p w14:paraId="5151F081" w14:textId="77777777" w:rsidR="00E34220" w:rsidRDefault="00E34220">
      <w:pPr>
        <w:pStyle w:val="HTMLPreformatted"/>
        <w:divId w:val="287200323"/>
      </w:pPr>
      <w:r>
        <w:t xml:space="preserve">                    </w:t>
      </w:r>
      <w:r>
        <w:rPr>
          <w:color w:val="009900"/>
        </w:rPr>
        <w:t>Observe event end</w:t>
      </w:r>
    </w:p>
    <w:p w14:paraId="4F846FB6" w14:textId="77777777" w:rsidR="00E34220" w:rsidRDefault="00E34220">
      <w:pPr>
        <w:pStyle w:val="HTMLPreformatted"/>
        <w:divId w:val="287200323"/>
      </w:pPr>
      <w:r>
        <w:t xml:space="preserve">                     </w:t>
      </w:r>
    </w:p>
    <w:p w14:paraId="26BE73B5" w14:textId="77777777" w:rsidR="00E34220" w:rsidRDefault="00E34220">
      <w:pPr>
        <w:pStyle w:val="HTMLPreformatted"/>
        <w:divId w:val="287200323"/>
      </w:pPr>
      <w:r>
        <w:t xml:space="preserve">  </w:t>
      </w:r>
    </w:p>
    <w:p w14:paraId="7369B161" w14:textId="77777777" w:rsidR="00E34220" w:rsidRDefault="00E34220">
      <w:pPr>
        <w:pStyle w:val="HTMLPreformatted"/>
        <w:divId w:val="287200323"/>
      </w:pPr>
      <w:r>
        <w:t xml:space="preserve">                    </w:t>
      </w:r>
      <w:r>
        <w:rPr>
          <w:color w:val="000000"/>
        </w:rPr>
        <w:t>}</w:t>
      </w:r>
      <w:r>
        <w:t xml:space="preserve"> </w:t>
      </w:r>
    </w:p>
    <w:p w14:paraId="38C6D325" w14:textId="77777777" w:rsidR="00E34220" w:rsidRDefault="00E34220">
      <w:pPr>
        <w:pStyle w:val="HTMLPreformatted"/>
        <w:divId w:val="287200323"/>
      </w:pPr>
      <w:r>
        <w:t xml:space="preserve">                    </w:t>
      </w:r>
      <w:r>
        <w:rPr>
          <w:i/>
          <w:iCs/>
          <w:color w:val="009900"/>
        </w:rPr>
        <w:t>#</w:t>
      </w:r>
      <w:r>
        <w:t xml:space="preserve"> </w:t>
      </w:r>
    </w:p>
    <w:p w14:paraId="3E9F047D" w14:textId="77777777" w:rsidR="00E34220" w:rsidRDefault="00E34220">
      <w:pPr>
        <w:pStyle w:val="HTMLPreformatted"/>
        <w:divId w:val="287200323"/>
      </w:pPr>
      <w:r>
        <w:t xml:space="preserve">                    </w:t>
      </w:r>
      <w:r>
        <w:rPr>
          <w:color w:val="009900"/>
        </w:rPr>
        <w:t>Server end</w:t>
      </w:r>
    </w:p>
    <w:p w14:paraId="757C0546" w14:textId="77777777" w:rsidR="00E34220" w:rsidRDefault="00E34220">
      <w:pPr>
        <w:pStyle w:val="HTMLPreformatted"/>
        <w:divId w:val="287200323"/>
      </w:pPr>
      <w:r>
        <w:t xml:space="preserve">                </w:t>
      </w:r>
    </w:p>
    <w:p w14:paraId="31E354C7" w14:textId="77777777" w:rsidR="00E34220" w:rsidRDefault="00E34220">
      <w:pPr>
        <w:pStyle w:val="NormalWeb"/>
        <w:divId w:val="287200323"/>
      </w:pPr>
      <w:r>
        <w:rPr>
          <w:b/>
          <w:bCs/>
        </w:rPr>
        <w:t>Running the app</w:t>
      </w:r>
      <w:r>
        <w:t xml:space="preserve"> </w:t>
      </w:r>
    </w:p>
    <w:p w14:paraId="793823FE" w14:textId="77777777" w:rsidR="00E34220" w:rsidRDefault="00E34220">
      <w:pPr>
        <w:pStyle w:val="NormalWeb"/>
        <w:divId w:val="287200323"/>
      </w:pPr>
      <w:r>
        <w:t xml:space="preserve">The app can be run within the R file using the function </w:t>
      </w:r>
      <w:r>
        <w:rPr>
          <w:i/>
          <w:iCs/>
        </w:rPr>
        <w:t>shinyApp</w:t>
      </w:r>
      <w:r>
        <w:t xml:space="preserve">, which depends on the </w:t>
      </w:r>
      <w:r>
        <w:rPr>
          <w:i/>
          <w:iCs/>
        </w:rPr>
        <w:t>ui</w:t>
      </w:r>
      <w:r>
        <w:t xml:space="preserve"> and </w:t>
      </w:r>
      <w:r>
        <w:rPr>
          <w:i/>
          <w:iCs/>
        </w:rPr>
        <w:t>server</w:t>
      </w:r>
      <w:r>
        <w:t xml:space="preserve"> that have been created and described above. Running this creates a Shiny application in the local environment (e.g. your desktop). It is also possible to deploy the application onto the web from RStudio using the shinyapps.io server (using the publish button in the top right corner of the R-file in R-Studio). </w:t>
      </w:r>
      <w:del w:id="261" w:author="Robert Smith" w:date="2020-07-21T14:40:00Z">
        <w:r w:rsidDel="000446FF">
          <w:delText>Alternatively</w:delText>
        </w:r>
      </w:del>
      <w:ins w:id="262" w:author="Robert Smith" w:date="2020-07-21T14:40:00Z">
        <w:r w:rsidR="000446FF">
          <w:t>Alternatively,</w:t>
        </w:r>
      </w:ins>
      <w:r>
        <w:t xml:space="preserve"> apps can be hosted on private servers and integrated into existing websites.</w:t>
      </w:r>
      <w:ins w:id="263" w:author="Robert Smith" w:date="2020-07-21T14:40:00Z">
        <w:r w:rsidR="000446FF">
          <w:t xml:space="preserve"> </w:t>
        </w:r>
        <w:r w:rsidR="000446FF" w:rsidRPr="000446FF">
          <w:rPr>
            <w:rPrChange w:id="264" w:author="Robert Smith" w:date="2020-07-21T14:40:00Z">
              <w:rPr>
                <w:rFonts w:ascii="Arial" w:hAnsi="Arial" w:cs="Arial"/>
                <w:color w:val="000000"/>
                <w:sz w:val="22"/>
                <w:szCs w:val="22"/>
              </w:rPr>
            </w:rPrChange>
          </w:rPr>
          <w:t xml:space="preserve">Server specifications should be chosen to match model requirements: while simple Markov chain state transition models may run on almost any server, more computationally burdensome models </w:t>
        </w:r>
      </w:ins>
      <w:ins w:id="265" w:author="Robert Smith" w:date="2020-07-21T14:41:00Z">
        <w:r w:rsidR="000446FF">
          <w:t>(</w:t>
        </w:r>
      </w:ins>
      <w:ins w:id="266" w:author="Robert Smith" w:date="2020-07-21T14:40:00Z">
        <w:r w:rsidR="000446FF" w:rsidRPr="000446FF">
          <w:rPr>
            <w:rPrChange w:id="267" w:author="Robert Smith" w:date="2020-07-21T14:40:00Z">
              <w:rPr>
                <w:rFonts w:ascii="Arial" w:hAnsi="Arial" w:cs="Arial"/>
                <w:color w:val="000000"/>
                <w:sz w:val="22"/>
                <w:szCs w:val="22"/>
              </w:rPr>
            </w:rPrChange>
          </w:rPr>
          <w:t>e.g. agent-based models</w:t>
        </w:r>
      </w:ins>
      <w:ins w:id="268" w:author="Robert Smith" w:date="2020-07-21T14:41:00Z">
        <w:r w:rsidR="000446FF">
          <w:t>)</w:t>
        </w:r>
      </w:ins>
      <w:ins w:id="269" w:author="Robert Smith" w:date="2020-07-21T14:40:00Z">
        <w:r w:rsidR="000446FF" w:rsidRPr="000446FF">
          <w:rPr>
            <w:rPrChange w:id="270" w:author="Robert Smith" w:date="2020-07-21T14:40:00Z">
              <w:rPr>
                <w:rFonts w:ascii="Arial" w:hAnsi="Arial" w:cs="Arial"/>
                <w:color w:val="000000"/>
                <w:sz w:val="22"/>
                <w:szCs w:val="22"/>
              </w:rPr>
            </w:rPrChange>
          </w:rPr>
          <w:t xml:space="preserve"> may require considerable computing power.</w:t>
        </w:r>
      </w:ins>
      <w:r>
        <w:t xml:space="preserve"> A step by step guide to the process of publishing applications can be found on the R-Shiny website or other online resources </w:t>
      </w:r>
      <w:hyperlink w:anchor="ref-3" w:history="1">
        <w:r>
          <w:rPr>
            <w:rStyle w:val="Hyperlink"/>
            <w:vertAlign w:val="superscript"/>
          </w:rPr>
          <w:t>3</w:t>
        </w:r>
      </w:hyperlink>
      <w:r>
        <w:rPr>
          <w:vertAlign w:val="superscript"/>
        </w:rPr>
        <w:t xml:space="preserve">, </w:t>
      </w:r>
      <w:hyperlink w:anchor="ref-21" w:history="1">
        <w:r>
          <w:rPr>
            <w:rStyle w:val="Hyperlink"/>
            <w:vertAlign w:val="superscript"/>
          </w:rPr>
          <w:t>21</w:t>
        </w:r>
      </w:hyperlink>
      <w:r>
        <w:rPr>
          <w:vertAlign w:val="superscript"/>
        </w:rPr>
        <w:t xml:space="preserve"> </w:t>
      </w:r>
      <w:r>
        <w:t>.</w:t>
      </w:r>
    </w:p>
    <w:p w14:paraId="79C9AEF9" w14:textId="77777777" w:rsidR="00E34220" w:rsidRDefault="00E34220">
      <w:pPr>
        <w:pStyle w:val="NormalWeb"/>
        <w:divId w:val="287200323"/>
      </w:pPr>
      <w:r>
        <w:rPr>
          <w:b/>
          <w:bCs/>
        </w:rPr>
        <w:t>              Running the app</w:t>
      </w:r>
      <w:r>
        <w:t xml:space="preserve"> </w:t>
      </w:r>
    </w:p>
    <w:p w14:paraId="494A6F48" w14:textId="77777777" w:rsidR="00E34220" w:rsidRDefault="00E34220">
      <w:pPr>
        <w:pStyle w:val="HTMLPreformatted"/>
        <w:divId w:val="287200323"/>
      </w:pPr>
    </w:p>
    <w:p w14:paraId="479BFB7E" w14:textId="77777777" w:rsidR="00E34220" w:rsidRDefault="00E34220">
      <w:pPr>
        <w:pStyle w:val="HTMLPreformatted"/>
        <w:divId w:val="287200323"/>
      </w:pPr>
      <w:r>
        <w:t xml:space="preserve">                    </w:t>
      </w:r>
      <w:r>
        <w:rPr>
          <w:color w:val="000000"/>
        </w:rPr>
        <w:t>shinyApp(ui , server)</w:t>
      </w:r>
    </w:p>
    <w:p w14:paraId="460BDE8D" w14:textId="77777777" w:rsidR="00E34220" w:rsidRDefault="00E34220">
      <w:pPr>
        <w:pStyle w:val="HTMLPreformatted"/>
        <w:divId w:val="287200323"/>
      </w:pPr>
      <w:r>
        <w:lastRenderedPageBreak/>
        <w:t xml:space="preserve">                    </w:t>
      </w:r>
    </w:p>
    <w:p w14:paraId="50658F87" w14:textId="77777777" w:rsidR="00E34220" w:rsidRDefault="00E34220">
      <w:pPr>
        <w:pStyle w:val="HTMLPreformatted"/>
        <w:divId w:val="287200323"/>
      </w:pPr>
      <w:r>
        <w:t xml:space="preserve">                </w:t>
      </w:r>
    </w:p>
    <w:p w14:paraId="634012BF" w14:textId="77777777" w:rsidR="00E34220" w:rsidRDefault="00E34220">
      <w:pPr>
        <w:pStyle w:val="NormalWeb"/>
        <w:divId w:val="287200323"/>
      </w:pPr>
      <w:r>
        <w:rPr>
          <w:b/>
          <w:bCs/>
        </w:rPr>
        <w:t>Additional functionality</w:t>
      </w:r>
      <w:r>
        <w:t xml:space="preserve"> </w:t>
      </w:r>
    </w:p>
    <w:p w14:paraId="2C1C0806" w14:textId="77777777" w:rsidR="00E34220" w:rsidRDefault="00E34220">
      <w:pPr>
        <w:pStyle w:val="NormalWeb"/>
        <w:divId w:val="287200323"/>
      </w:pPr>
      <w:r>
        <w:t xml:space="preserve">The example Sick-Sicker web-app that has been created is a simple, but functional, R-Shiny user interface for a health economic model. There are a number of additional functionalities, many of which are covered in an online book by Hadley Wickham </w:t>
      </w:r>
      <w:hyperlink w:anchor="ref-21" w:history="1">
        <w:r>
          <w:rPr>
            <w:rStyle w:val="Hyperlink"/>
            <w:vertAlign w:val="superscript"/>
          </w:rPr>
          <w:t>21</w:t>
        </w:r>
      </w:hyperlink>
      <w:r>
        <w:rPr>
          <w:vertAlign w:val="superscript"/>
        </w:rPr>
        <w:t xml:space="preserve"> </w:t>
      </w:r>
      <w:r>
        <w:t>.</w:t>
      </w:r>
    </w:p>
    <w:p w14:paraId="4A6C9177" w14:textId="77777777" w:rsidR="00E34220" w:rsidRDefault="00E34220">
      <w:pPr>
        <w:pStyle w:val="NormalWeb"/>
        <w:numPr>
          <w:ilvl w:val="0"/>
          <w:numId w:val="2"/>
        </w:numPr>
        <w:divId w:val="1463353618"/>
      </w:pPr>
      <w:bookmarkStart w:id="271" w:name="d2047e3421"/>
      <w:bookmarkEnd w:id="271"/>
      <w:r>
        <w:t xml:space="preserve">fully customised user interface aesthetics. Since the user interface is translated into HTML and CSS it is possible to customise all components (such as colors, fonts, graphics, layouts and backgrounds) </w:t>
      </w:r>
      <w:hyperlink w:anchor="ref-3" w:history="1">
        <w:r>
          <w:rPr>
            <w:rStyle w:val="Hyperlink"/>
            <w:vertAlign w:val="superscript"/>
          </w:rPr>
          <w:t>3</w:t>
        </w:r>
      </w:hyperlink>
      <w:r>
        <w:rPr>
          <w:vertAlign w:val="superscript"/>
        </w:rPr>
        <w:t xml:space="preserve">, </w:t>
      </w:r>
      <w:hyperlink w:anchor="ref-22" w:history="1">
        <w:r>
          <w:rPr>
            <w:rStyle w:val="Hyperlink"/>
            <w:vertAlign w:val="superscript"/>
          </w:rPr>
          <w:t>22</w:t>
        </w:r>
      </w:hyperlink>
      <w:r>
        <w:rPr>
          <w:vertAlign w:val="superscript"/>
        </w:rPr>
        <w:t xml:space="preserve"> </w:t>
      </w:r>
      <w:r>
        <w:t>.</w:t>
      </w:r>
    </w:p>
    <w:p w14:paraId="4215606A" w14:textId="77777777" w:rsidR="00E34220" w:rsidRDefault="00E34220">
      <w:pPr>
        <w:pStyle w:val="NormalWeb"/>
        <w:numPr>
          <w:ilvl w:val="0"/>
          <w:numId w:val="2"/>
        </w:numPr>
        <w:divId w:val="1463353618"/>
      </w:pPr>
      <w:r>
        <w:t xml:space="preserve">leverage many popular R packages to visualise model inputs (e.g. distributions) and outputs (e.g. plots and results tables) </w:t>
      </w:r>
      <w:hyperlink w:anchor="ref-19" w:history="1">
        <w:r>
          <w:rPr>
            <w:rStyle w:val="Hyperlink"/>
            <w:vertAlign w:val="superscript"/>
          </w:rPr>
          <w:t>19</w:t>
        </w:r>
      </w:hyperlink>
      <w:r>
        <w:rPr>
          <w:vertAlign w:val="superscript"/>
        </w:rPr>
        <w:t xml:space="preserve">, </w:t>
      </w:r>
      <w:hyperlink w:anchor="ref-20" w:history="1">
        <w:r>
          <w:rPr>
            <w:rStyle w:val="Hyperlink"/>
            <w:vertAlign w:val="superscript"/>
          </w:rPr>
          <w:t>20</w:t>
        </w:r>
      </w:hyperlink>
      <w:r>
        <w:rPr>
          <w:vertAlign w:val="superscript"/>
        </w:rPr>
        <w:t xml:space="preserve">, </w:t>
      </w:r>
      <w:hyperlink w:anchor="ref-23" w:history="1">
        <w:r>
          <w:rPr>
            <w:rStyle w:val="Hyperlink"/>
            <w:vertAlign w:val="superscript"/>
          </w:rPr>
          <w:t>23</w:t>
        </w:r>
      </w:hyperlink>
      <w:r>
        <w:rPr>
          <w:vertAlign w:val="superscript"/>
        </w:rPr>
        <w:t xml:space="preserve"> </w:t>
      </w:r>
      <w:r>
        <w:t>.</w:t>
      </w:r>
    </w:p>
    <w:p w14:paraId="4920A8B6" w14:textId="77777777" w:rsidR="00E34220" w:rsidRDefault="00E34220">
      <w:pPr>
        <w:pStyle w:val="NormalWeb"/>
        <w:numPr>
          <w:ilvl w:val="0"/>
          <w:numId w:val="2"/>
        </w:numPr>
        <w:divId w:val="1463353618"/>
      </w:pPr>
      <w:r>
        <w:t xml:space="preserve">upload files containing input parameters and data to the app </w:t>
      </w:r>
      <w:hyperlink w:anchor="ref-21" w:history="1">
        <w:r>
          <w:rPr>
            <w:rStyle w:val="Hyperlink"/>
            <w:vertAlign w:val="superscript"/>
          </w:rPr>
          <w:t>21</w:t>
        </w:r>
      </w:hyperlink>
      <w:r>
        <w:rPr>
          <w:vertAlign w:val="superscript"/>
        </w:rPr>
        <w:t xml:space="preserve"> </w:t>
      </w:r>
      <w:r>
        <w:t>.</w:t>
      </w:r>
    </w:p>
    <w:p w14:paraId="04F51EAB" w14:textId="77777777" w:rsidR="00E34220" w:rsidRDefault="00E34220">
      <w:pPr>
        <w:pStyle w:val="NormalWeb"/>
        <w:numPr>
          <w:ilvl w:val="0"/>
          <w:numId w:val="2"/>
        </w:numPr>
        <w:divId w:val="1463353618"/>
      </w:pPr>
      <w:r>
        <w:t xml:space="preserve">download specific figures and tables from the app </w:t>
      </w:r>
      <w:hyperlink w:anchor="ref-21" w:history="1">
        <w:r>
          <w:rPr>
            <w:rStyle w:val="Hyperlink"/>
            <w:vertAlign w:val="superscript"/>
          </w:rPr>
          <w:t>21</w:t>
        </w:r>
      </w:hyperlink>
      <w:r>
        <w:rPr>
          <w:vertAlign w:val="superscript"/>
        </w:rPr>
        <w:t xml:space="preserve"> </w:t>
      </w:r>
      <w:r>
        <w:t>.</w:t>
      </w:r>
    </w:p>
    <w:p w14:paraId="4AA643B6" w14:textId="77777777" w:rsidR="00E34220" w:rsidRDefault="00E34220">
      <w:pPr>
        <w:pStyle w:val="NormalWeb"/>
        <w:numPr>
          <w:ilvl w:val="0"/>
          <w:numId w:val="2"/>
        </w:numPr>
        <w:divId w:val="1463353618"/>
      </w:pPr>
      <w:r>
        <w:t xml:space="preserve">create a downloadable full report including model inputs and outputs </w:t>
      </w:r>
      <w:hyperlink w:anchor="ref-21" w:history="1">
        <w:r>
          <w:rPr>
            <w:rStyle w:val="Hyperlink"/>
            <w:vertAlign w:val="superscript"/>
          </w:rPr>
          <w:t>21</w:t>
        </w:r>
      </w:hyperlink>
      <w:r>
        <w:rPr>
          <w:vertAlign w:val="superscript"/>
        </w:rPr>
        <w:t xml:space="preserve"> </w:t>
      </w:r>
      <w:r>
        <w:t>.</w:t>
      </w:r>
    </w:p>
    <w:p w14:paraId="678082CB" w14:textId="77777777" w:rsidR="00E34220" w:rsidRDefault="00E34220">
      <w:pPr>
        <w:pStyle w:val="NormalWeb"/>
        <w:numPr>
          <w:ilvl w:val="0"/>
          <w:numId w:val="2"/>
        </w:numPr>
        <w:divId w:val="1463353618"/>
      </w:pPr>
      <w:r>
        <w:t xml:space="preserve">send model results/report to an email address once the model has finished running </w:t>
      </w:r>
      <w:hyperlink w:anchor="ref-24" w:history="1">
        <w:r>
          <w:rPr>
            <w:rStyle w:val="Hyperlink"/>
            <w:vertAlign w:val="superscript"/>
          </w:rPr>
          <w:t>24</w:t>
        </w:r>
      </w:hyperlink>
      <w:r>
        <w:rPr>
          <w:vertAlign w:val="superscript"/>
        </w:rPr>
        <w:t xml:space="preserve"> </w:t>
      </w:r>
      <w:r>
        <w:t>.</w:t>
      </w:r>
    </w:p>
    <w:p w14:paraId="4826923E" w14:textId="77777777" w:rsidR="00E34220" w:rsidRDefault="00E34220">
      <w:pPr>
        <w:pStyle w:val="NormalWeb"/>
        <w:divId w:val="287200323"/>
      </w:pPr>
      <w:r>
        <w:t xml:space="preserve">It is also possible to integrate all of the steps of health economic evaluation into one program. After selecting a subgroup of studies to use as inputs for a network meta-analysis, and economic model assumptions, the user would be required to simply click a ’run’ button. They would then be presented with results of the network meta-analysis, economic model and value of information analysis in one simple user-interface. The app user would then also be able to download a report (or have it sent to an email address) with the model results and appropriate visualisations updated to reflect their assumptions. </w:t>
      </w:r>
      <w:del w:id="272" w:author="Robert Smith" w:date="2020-07-21T14:27:00Z">
        <w:r w:rsidDel="00AF269B">
          <w:delText>We believe this is the future of health economics.</w:delText>
        </w:r>
      </w:del>
    </w:p>
    <w:p w14:paraId="0AC52EF7" w14:textId="77777777" w:rsidR="00E34220" w:rsidRDefault="00E34220">
      <w:pPr>
        <w:pStyle w:val="Heading2"/>
        <w:divId w:val="520246107"/>
        <w:rPr>
          <w:rFonts w:eastAsia="Times New Roman"/>
        </w:rPr>
      </w:pPr>
      <w:bookmarkStart w:id="273" w:name="d2047e3510"/>
      <w:bookmarkEnd w:id="273"/>
      <w:r>
        <w:rPr>
          <w:rFonts w:eastAsia="Times New Roman"/>
        </w:rPr>
        <w:t>Discussion</w:t>
      </w:r>
    </w:p>
    <w:p w14:paraId="49A7766C" w14:textId="77777777" w:rsidR="00E34220" w:rsidRDefault="00E34220">
      <w:pPr>
        <w:pStyle w:val="NormalWeb"/>
        <w:divId w:val="520246107"/>
      </w:pPr>
      <w:r>
        <w:t>In this paper, we demonstrated how to generate a user-friendly interface for an economic model programmed in R, using the Shiny package. This tutorial shows that the process is relatively simple and requires limited additional programming knowledge than that required to build a decision model in R.</w:t>
      </w:r>
    </w:p>
    <w:p w14:paraId="3876EC05" w14:textId="2879BA24" w:rsidR="00AF269B" w:rsidRDefault="00E34220">
      <w:pPr>
        <w:pStyle w:val="NormalWeb"/>
        <w:divId w:val="520246107"/>
        <w:rPr>
          <w:ins w:id="274" w:author="Robert Smith" w:date="2020-07-21T14:31:00Z"/>
        </w:rPr>
      </w:pPr>
      <w:r>
        <w:t>The movement towards script based health economic models with web based user interfaces is particularly useful in situations where a general model structure has been created with a variety of stakeholders in mind, each of which may have different assumptions (input parameters) and wish to conduct sensitivity analysis specific to their decision. For example, the World Health Organisation Department of Sexual and Reproductive Health and Research recently embedded a Shiny application into their website</w:t>
      </w:r>
      <w:ins w:id="275" w:author="Robert Smith" w:date="2020-07-22T17:00:00Z">
        <w:r w:rsidR="006E63EC">
          <w:t xml:space="preserve"> </w:t>
        </w:r>
      </w:ins>
      <w:ins w:id="276" w:author="Robert Smith" w:date="2020-07-22T16:59:00Z">
        <w:r w:rsidR="006E63EC">
          <w:rPr>
            <w:rFonts w:ascii="Arial" w:hAnsi="Arial" w:cs="Arial"/>
            <w:color w:val="000000"/>
            <w:sz w:val="22"/>
            <w:szCs w:val="22"/>
          </w:rPr>
          <w:t>(World Health Organisation, 2</w:t>
        </w:r>
      </w:ins>
      <w:ins w:id="277" w:author="Robert Smith" w:date="2020-07-22T17:00:00Z">
        <w:r w:rsidR="006E63EC">
          <w:rPr>
            <w:rFonts w:ascii="Arial" w:hAnsi="Arial" w:cs="Arial"/>
            <w:color w:val="000000"/>
            <w:sz w:val="22"/>
            <w:szCs w:val="22"/>
          </w:rPr>
          <w:t>020)</w:t>
        </w:r>
      </w:ins>
      <w:r>
        <w:t xml:space="preserve">. The application runs a </w:t>
      </w:r>
      <w:r w:rsidRPr="006E63EC">
        <w:rPr>
          <w:i/>
          <w:iCs/>
          <w:rPrChange w:id="278" w:author="Robert Smith" w:date="2020-07-22T17:00:00Z">
            <w:rPr/>
          </w:rPrChange>
        </w:rPr>
        <w:t>heemod</w:t>
      </w:r>
      <w:r>
        <w:t xml:space="preserve"> model </w:t>
      </w:r>
      <w:hyperlink w:anchor="ref-17" w:history="1">
        <w:r>
          <w:rPr>
            <w:rStyle w:val="Hyperlink"/>
            <w:vertAlign w:val="superscript"/>
          </w:rPr>
          <w:t>17</w:t>
        </w:r>
      </w:hyperlink>
      <w:r>
        <w:rPr>
          <w:vertAlign w:val="superscript"/>
        </w:rPr>
        <w:t xml:space="preserve"> </w:t>
      </w:r>
      <w:r>
        <w:t>in R in an external server, and allows users to select their country and specify country specific assumptions (input parameters), run the model and display results.</w:t>
      </w:r>
    </w:p>
    <w:p w14:paraId="45494D0A" w14:textId="5825DE2E" w:rsidR="00AF269B" w:rsidRPr="00930CB9" w:rsidRDefault="00302F08" w:rsidP="00AF269B">
      <w:pPr>
        <w:spacing w:after="0" w:line="240" w:lineRule="auto"/>
        <w:divId w:val="520246107"/>
        <w:rPr>
          <w:ins w:id="279" w:author="Robert Smith" w:date="2020-07-21T14:31:00Z"/>
          <w:rFonts w:ascii="Times New Roman" w:eastAsia="Times New Roman" w:hAnsi="Times New Roman" w:cs="Times New Roman"/>
          <w:sz w:val="24"/>
          <w:szCs w:val="24"/>
          <w:lang w:val="en-GB" w:eastAsia="en-GB"/>
        </w:rPr>
      </w:pPr>
      <w:ins w:id="280" w:author="Robert Smith" w:date="2020-07-22T17:07:00Z">
        <w:r>
          <w:rPr>
            <w:rFonts w:ascii="Arial" w:eastAsia="Times New Roman" w:hAnsi="Arial" w:cs="Arial"/>
            <w:color w:val="425563"/>
            <w:sz w:val="21"/>
            <w:szCs w:val="21"/>
            <w:shd w:val="clear" w:color="auto" w:fill="00FFFF"/>
            <w:lang w:val="en-GB" w:eastAsia="en-GB"/>
          </w:rPr>
          <w:t xml:space="preserve"> (</w:t>
        </w:r>
      </w:ins>
      <w:bookmarkStart w:id="281" w:name="_GoBack"/>
      <w:bookmarkEnd w:id="281"/>
      <w:ins w:id="282" w:author="Robert Smith" w:date="2020-07-21T14:31:00Z">
        <w:r w:rsidR="00AF269B" w:rsidRPr="00930CB9">
          <w:rPr>
            <w:rFonts w:ascii="Arial" w:eastAsia="Times New Roman" w:hAnsi="Arial" w:cs="Arial"/>
            <w:color w:val="425563"/>
            <w:sz w:val="21"/>
            <w:szCs w:val="21"/>
            <w:shd w:val="clear" w:color="auto" w:fill="00FFFF"/>
            <w:lang w:val="en-GB" w:eastAsia="en-GB"/>
          </w:rPr>
          <w:t>model input and results. This allows users to tailor the health economic model to their specific situation and assumptions, without the expense of creating a new model. This may be  particularly useful in the following scenarios: Firstly, in areas where one health economic decision model is applied in range of circumstances (e.g. in public health, models are often built to be used in a number of different countries). Secondly, when the full model source code can or may not be shared (e.g. for proprietary or privacy reasons)</w:t>
        </w:r>
      </w:ins>
      <w:ins w:id="283" w:author="Robert Smith" w:date="2020-07-21T14:32:00Z">
        <w:r w:rsidR="00AF269B" w:rsidRPr="00930CB9">
          <w:rPr>
            <w:rFonts w:ascii="Arial" w:eastAsia="Times New Roman" w:hAnsi="Arial" w:cs="Arial"/>
            <w:color w:val="425563"/>
            <w:sz w:val="21"/>
            <w:szCs w:val="21"/>
            <w:shd w:val="clear" w:color="auto" w:fill="00FFFF"/>
            <w:lang w:val="en-GB" w:eastAsia="en-GB"/>
          </w:rPr>
          <w:t>.</w:t>
        </w:r>
      </w:ins>
      <w:ins w:id="284" w:author="Robert Smith" w:date="2020-07-21T14:31:00Z">
        <w:r w:rsidR="00AF269B" w:rsidRPr="00930CB9">
          <w:rPr>
            <w:rFonts w:ascii="Arial" w:eastAsia="Times New Roman" w:hAnsi="Arial" w:cs="Arial"/>
            <w:color w:val="425563"/>
            <w:sz w:val="21"/>
            <w:szCs w:val="21"/>
            <w:shd w:val="clear" w:color="auto" w:fill="00FFFF"/>
            <w:lang w:val="en-GB" w:eastAsia="en-GB"/>
          </w:rPr>
          <w:t xml:space="preserve"> R</w:t>
        </w:r>
      </w:ins>
      <w:ins w:id="285" w:author="Robert Smith" w:date="2020-07-21T14:32:00Z">
        <w:r w:rsidR="00AF269B" w:rsidRPr="00930CB9">
          <w:rPr>
            <w:rFonts w:ascii="Arial" w:eastAsia="Times New Roman" w:hAnsi="Arial" w:cs="Arial"/>
            <w:color w:val="425563"/>
            <w:sz w:val="21"/>
            <w:szCs w:val="21"/>
            <w:shd w:val="clear" w:color="auto" w:fill="00FFFF"/>
            <w:lang w:val="en-GB" w:eastAsia="en-GB"/>
          </w:rPr>
          <w:t>-S</w:t>
        </w:r>
      </w:ins>
      <w:ins w:id="286" w:author="Robert Smith" w:date="2020-07-21T14:31:00Z">
        <w:r w:rsidR="00AF269B" w:rsidRPr="00930CB9">
          <w:rPr>
            <w:rFonts w:ascii="Arial" w:eastAsia="Times New Roman" w:hAnsi="Arial" w:cs="Arial"/>
            <w:color w:val="425563"/>
            <w:sz w:val="21"/>
            <w:szCs w:val="21"/>
            <w:shd w:val="clear" w:color="auto" w:fill="00FFFF"/>
            <w:lang w:val="en-GB" w:eastAsia="en-GB"/>
          </w:rPr>
          <w:t xml:space="preserve">hiny apps can be made available </w:t>
        </w:r>
        <w:r w:rsidR="00AF269B" w:rsidRPr="00930CB9">
          <w:rPr>
            <w:rFonts w:ascii="Arial" w:eastAsia="Times New Roman" w:hAnsi="Arial" w:cs="Arial"/>
            <w:color w:val="425563"/>
            <w:sz w:val="21"/>
            <w:szCs w:val="21"/>
            <w:shd w:val="clear" w:color="auto" w:fill="00FFFF"/>
            <w:lang w:val="en-GB" w:eastAsia="en-GB"/>
          </w:rPr>
          <w:lastRenderedPageBreak/>
          <w:t>in a way that allows users to interact with the web interface, without revealing the model behind it. Finally, R shiny apps may enable stakeholders and decision makers, who would otherwise not be able to interact directly with statistical computer models, to experiment with and to reflect on various scenarios and the validity of model inputs and outputs.</w:t>
        </w:r>
      </w:ins>
    </w:p>
    <w:p w14:paraId="281D4E94" w14:textId="77777777" w:rsidR="00AF269B" w:rsidRPr="00930CB9" w:rsidRDefault="00AF269B" w:rsidP="00AF269B">
      <w:pPr>
        <w:spacing w:after="0" w:line="240" w:lineRule="auto"/>
        <w:divId w:val="520246107"/>
        <w:rPr>
          <w:ins w:id="287" w:author="Robert Smith" w:date="2020-07-21T14:31:00Z"/>
          <w:rFonts w:ascii="Times New Roman" w:eastAsia="Times New Roman" w:hAnsi="Times New Roman" w:cs="Times New Roman"/>
          <w:sz w:val="24"/>
          <w:szCs w:val="24"/>
          <w:lang w:val="en-GB" w:eastAsia="en-GB"/>
        </w:rPr>
      </w:pPr>
    </w:p>
    <w:p w14:paraId="075C445C" w14:textId="77777777" w:rsidR="00AF269B" w:rsidRPr="00AF269B" w:rsidRDefault="00AF269B" w:rsidP="00AF269B">
      <w:pPr>
        <w:spacing w:after="0" w:line="240" w:lineRule="auto"/>
        <w:divId w:val="520246107"/>
        <w:rPr>
          <w:ins w:id="288" w:author="Robert Smith" w:date="2020-07-21T14:31:00Z"/>
          <w:rFonts w:ascii="Times New Roman" w:eastAsia="Times New Roman" w:hAnsi="Times New Roman" w:cs="Times New Roman"/>
          <w:sz w:val="24"/>
          <w:szCs w:val="24"/>
          <w:lang w:val="en-GB" w:eastAsia="en-GB"/>
        </w:rPr>
      </w:pPr>
      <w:ins w:id="289" w:author="Robert Smith" w:date="2020-07-21T14:31:00Z">
        <w:r w:rsidRPr="00930CB9">
          <w:rPr>
            <w:rFonts w:ascii="Arial" w:eastAsia="Times New Roman" w:hAnsi="Arial" w:cs="Arial"/>
            <w:color w:val="425563"/>
            <w:sz w:val="21"/>
            <w:szCs w:val="21"/>
            <w:shd w:val="clear" w:color="auto" w:fill="00FFFF"/>
            <w:lang w:val="en-GB" w:eastAsia="en-GB"/>
          </w:rPr>
          <w:t xml:space="preserve">However, in all of these scenarios, the ability for users to test different assumptions is not without limits: the available options to vary point estimates or the uncertainty around input parameters are defined by the model developer, and it is also not possible to specify alternative model structures or test any other aspect that the developer did not implement. </w:t>
        </w:r>
      </w:ins>
      <w:ins w:id="290" w:author="Robert Smith" w:date="2020-07-21T14:32:00Z">
        <w:r w:rsidRPr="00930CB9">
          <w:rPr>
            <w:rFonts w:ascii="Arial" w:eastAsia="Times New Roman" w:hAnsi="Arial" w:cs="Arial"/>
            <w:color w:val="425563"/>
            <w:sz w:val="21"/>
            <w:szCs w:val="21"/>
            <w:shd w:val="clear" w:color="auto" w:fill="00FFFF"/>
            <w:lang w:val="en-GB" w:eastAsia="en-GB"/>
          </w:rPr>
          <w:t>Therefore,</w:t>
        </w:r>
      </w:ins>
      <w:ins w:id="291" w:author="Robert Smith" w:date="2020-07-21T14:31:00Z">
        <w:r w:rsidRPr="00930CB9">
          <w:rPr>
            <w:rFonts w:ascii="Arial" w:eastAsia="Times New Roman" w:hAnsi="Arial" w:cs="Arial"/>
            <w:color w:val="425563"/>
            <w:sz w:val="21"/>
            <w:szCs w:val="21"/>
            <w:shd w:val="clear" w:color="auto" w:fill="00FFFF"/>
            <w:lang w:val="en-GB" w:eastAsia="en-GB"/>
          </w:rPr>
          <w:t xml:space="preserve"> the model source code and data will still need to be made available to reviewers to allow for a thorough assessments of health economic models. Further investigation into how to communicate economic decisions models in a transparent and inclusive way is an important avenue of future research.</w:t>
        </w:r>
        <w:r w:rsidRPr="00AF269B">
          <w:rPr>
            <w:rFonts w:ascii="Arial" w:eastAsia="Times New Roman" w:hAnsi="Arial" w:cs="Arial"/>
            <w:color w:val="425563"/>
            <w:sz w:val="21"/>
            <w:szCs w:val="21"/>
            <w:shd w:val="clear" w:color="auto" w:fill="00FFFF"/>
            <w:lang w:val="en-GB" w:eastAsia="en-GB"/>
          </w:rPr>
          <w:t xml:space="preserve"> </w:t>
        </w:r>
      </w:ins>
    </w:p>
    <w:p w14:paraId="79B7208F" w14:textId="77777777" w:rsidR="00AF269B" w:rsidRDefault="00AF269B">
      <w:pPr>
        <w:pStyle w:val="NormalWeb"/>
        <w:divId w:val="520246107"/>
        <w:rPr>
          <w:ins w:id="292" w:author="Robert Smith" w:date="2020-07-21T14:31:00Z"/>
        </w:rPr>
      </w:pPr>
    </w:p>
    <w:p w14:paraId="0169156C" w14:textId="77777777" w:rsidR="00E34220" w:rsidRDefault="00E34220">
      <w:pPr>
        <w:pStyle w:val="NormalWeb"/>
        <w:divId w:val="520246107"/>
      </w:pPr>
      <w:r>
        <w:t xml:space="preserve"> </w:t>
      </w:r>
      <w:del w:id="293" w:author="Robert Smith" w:date="2020-07-21T14:33:00Z">
        <w:r w:rsidDel="00AF269B">
          <w:delText>The process of engagement, the ability to ’play’ with the model and test the extremes of the decision makers’ assumptions gives stakeholders more control over models, making them feel less like black boxes. While there is a danger that a misinformed stakeholder may make a mistake in their choice of parameter, it is simple to limit the range that parameter inputs can take a feasible range.</w:delText>
        </w:r>
      </w:del>
    </w:p>
    <w:p w14:paraId="3767934C" w14:textId="38202709" w:rsidR="00E34220" w:rsidRDefault="00E34220">
      <w:pPr>
        <w:pStyle w:val="NormalWeb"/>
        <w:divId w:val="520246107"/>
      </w:pPr>
      <w:r>
        <w:t>The authors’ experience of creating user-interfaces for decision models has led to the conclusion that the most efficient method is to work iteratively, starting with a very simple working application, and adding functionality step by step, testing the app at each iteration to ensure it works as intended.</w:t>
      </w:r>
      <w:ins w:id="294" w:author="Robert Smith" w:date="2020-07-21T14:35:00Z">
        <w:r w:rsidR="00AF269B" w:rsidRPr="00AF269B">
          <w:rPr>
            <w:rFonts w:ascii="Arial" w:hAnsi="Arial" w:cs="Arial"/>
            <w:color w:val="000000"/>
            <w:sz w:val="22"/>
            <w:szCs w:val="22"/>
          </w:rPr>
          <w:t xml:space="preserve"> </w:t>
        </w:r>
        <w:r w:rsidR="00AF269B">
          <w:rPr>
            <w:rFonts w:ascii="Arial" w:hAnsi="Arial" w:cs="Arial"/>
            <w:color w:val="000000"/>
            <w:sz w:val="22"/>
            <w:szCs w:val="22"/>
          </w:rPr>
          <w:t xml:space="preserve">It is worth noting that the simple model chosen as an exemplar is a markov model, however the method described can be applied to any model built using R, regardless of model type. For example, in this case, the </w:t>
        </w:r>
        <w:r w:rsidR="00AF269B">
          <w:rPr>
            <w:rFonts w:ascii="Arial" w:hAnsi="Arial" w:cs="Arial"/>
            <w:i/>
            <w:iCs/>
            <w:color w:val="000000"/>
            <w:sz w:val="22"/>
            <w:szCs w:val="22"/>
          </w:rPr>
          <w:t>f_MM_sicksicker</w:t>
        </w:r>
        <w:r w:rsidR="00AF269B">
          <w:rPr>
            <w:rFonts w:ascii="Arial" w:hAnsi="Arial" w:cs="Arial"/>
            <w:color w:val="000000"/>
            <w:sz w:val="22"/>
            <w:szCs w:val="22"/>
          </w:rPr>
          <w:t xml:space="preserve"> function could</w:t>
        </w:r>
      </w:ins>
      <w:ins w:id="295" w:author="Paul Schneider" w:date="2020-07-22T01:21:00Z">
        <w:r w:rsidR="001A09EC">
          <w:rPr>
            <w:rFonts w:ascii="Arial" w:hAnsi="Arial" w:cs="Arial"/>
            <w:color w:val="000000"/>
            <w:sz w:val="22"/>
            <w:szCs w:val="22"/>
          </w:rPr>
          <w:t xml:space="preserve"> also</w:t>
        </w:r>
      </w:ins>
      <w:ins w:id="296" w:author="Robert Smith" w:date="2020-07-21T14:35:00Z">
        <w:r w:rsidR="00AF269B">
          <w:rPr>
            <w:rFonts w:ascii="Arial" w:hAnsi="Arial" w:cs="Arial"/>
            <w:color w:val="000000"/>
            <w:sz w:val="22"/>
            <w:szCs w:val="22"/>
          </w:rPr>
          <w:t xml:space="preserve"> be replaced by a function containing any </w:t>
        </w:r>
      </w:ins>
      <w:ins w:id="297" w:author="Paul Schneider" w:date="2020-07-22T01:21:00Z">
        <w:r w:rsidR="001A09EC">
          <w:rPr>
            <w:rFonts w:ascii="Arial" w:hAnsi="Arial" w:cs="Arial"/>
            <w:color w:val="000000"/>
            <w:sz w:val="22"/>
            <w:szCs w:val="22"/>
          </w:rPr>
          <w:t xml:space="preserve">other </w:t>
        </w:r>
      </w:ins>
      <w:ins w:id="298" w:author="Robert Smith" w:date="2020-07-21T14:35:00Z">
        <w:r w:rsidR="00AF269B">
          <w:rPr>
            <w:rFonts w:ascii="Arial" w:hAnsi="Arial" w:cs="Arial"/>
            <w:color w:val="000000"/>
            <w:sz w:val="22"/>
            <w:szCs w:val="22"/>
          </w:rPr>
          <w:t>type of model (e.g. a DES model).</w:t>
        </w:r>
      </w:ins>
    </w:p>
    <w:p w14:paraId="1B8A93E5" w14:textId="77777777" w:rsidR="00E34220" w:rsidRDefault="00E34220">
      <w:pPr>
        <w:pStyle w:val="NormalWeb"/>
        <w:divId w:val="520246107"/>
      </w:pPr>
      <w:r>
        <w:t>There are several challenges that exist with the movement toward script based models with web-based user-interfaces. The first is the challenge of up-skilling health economi</w:t>
      </w:r>
      <w:ins w:id="299" w:author="Robert Smith" w:date="2020-07-21T14:29:00Z">
        <w:r w:rsidR="00AF269B">
          <w:t>c modellers</w:t>
        </w:r>
      </w:ins>
      <w:del w:id="300" w:author="Robert Smith" w:date="2020-07-21T14:29:00Z">
        <w:r w:rsidDel="00AF269B">
          <w:delText>sts</w:delText>
        </w:r>
      </w:del>
      <w:r>
        <w:t xml:space="preserve"> used to working in Microsoft Excel. </w:t>
      </w:r>
      <w:r w:rsidDel="00AF269B">
        <w:t xml:space="preserve">We hope that this tutorial provides a useful addition to previous tutorials demonstrating how to construct decision models in R </w:t>
      </w:r>
      <w:hyperlink w:anchor="ref-13" w:history="1">
        <w:r w:rsidDel="00AF269B">
          <w:rPr>
            <w:rStyle w:val="Hyperlink"/>
            <w:vertAlign w:val="superscript"/>
          </w:rPr>
          <w:t>13</w:t>
        </w:r>
      </w:hyperlink>
      <w:r w:rsidDel="00AF269B">
        <w:rPr>
          <w:vertAlign w:val="superscript"/>
        </w:rPr>
        <w:t xml:space="preserve"> </w:t>
      </w:r>
      <w:r w:rsidDel="00AF269B">
        <w:t xml:space="preserve">. </w:t>
      </w:r>
      <w:r>
        <w:t xml:space="preserve">A second, and crucial challenge to overcome, is a concern about deploying highly sensitive data and methods to an external server. While server providers such as </w:t>
      </w:r>
      <w:hyperlink r:id="rId18" w:tgtFrame="xrefwindow" w:history="1">
        <w:r>
          <w:rPr>
            <w:rStyle w:val="Hyperlink"/>
          </w:rPr>
          <w:t>ShinyIO</w:t>
        </w:r>
      </w:hyperlink>
      <w:r>
        <w:t xml:space="preserve"> provide assurances of SSR encryption and user authentication clients with particularly sensitive data may still have concerns. This problem can be avoided in two ways: firstly, if clients have their own server and the ability to deploy applications they can maintain control of all data and code, and secondly, the application could simply not be deployed, and instead simply created during a meeting using code and data shared in a zip file. Finally, a challenge (and opportunity) exists to create user-interfaces that are most user-friendly for decision makers in this field; this is an area of important research that </w:t>
      </w:r>
      <w:del w:id="301" w:author="Robert Smith" w:date="2020-07-21T14:29:00Z">
        <w:r w:rsidDel="00AF269B">
          <w:delText>can be used to inform teaching content for years to come</w:delText>
        </w:r>
      </w:del>
      <w:ins w:id="302" w:author="Robert Smith" w:date="2020-07-21T14:29:00Z">
        <w:r w:rsidR="00AF269B">
          <w:t>requires closer collaboration between decision makers, stakeh</w:t>
        </w:r>
      </w:ins>
      <w:ins w:id="303" w:author="Robert Smith" w:date="2020-07-21T14:30:00Z">
        <w:r w:rsidR="00AF269B">
          <w:t>olders and health economic decision model developers</w:t>
        </w:r>
      </w:ins>
      <w:r>
        <w:t>.</w:t>
      </w:r>
    </w:p>
    <w:p w14:paraId="2E58697F" w14:textId="77777777" w:rsidR="00E34220" w:rsidRDefault="00E34220">
      <w:pPr>
        <w:pStyle w:val="Heading2"/>
        <w:divId w:val="1725521564"/>
        <w:rPr>
          <w:rFonts w:eastAsia="Times New Roman"/>
        </w:rPr>
      </w:pPr>
      <w:bookmarkStart w:id="304" w:name="d2047e3544"/>
      <w:bookmarkEnd w:id="304"/>
      <w:r>
        <w:rPr>
          <w:rFonts w:eastAsia="Times New Roman"/>
        </w:rPr>
        <w:t>Conclusion</w:t>
      </w:r>
    </w:p>
    <w:p w14:paraId="10D3F48C" w14:textId="77777777" w:rsidR="00E34220" w:rsidRDefault="00E34220">
      <w:pPr>
        <w:pStyle w:val="NormalWeb"/>
        <w:divId w:val="1725521564"/>
      </w:pPr>
      <w:r>
        <w:t xml:space="preserve">The creation of web application user interfaces for health economic models constructed in high level programming languages should improve their usability, allowing </w:t>
      </w:r>
      <w:del w:id="305" w:author="Robert Smith" w:date="2020-07-21T14:35:00Z">
        <w:r w:rsidDel="00AF269B">
          <w:delText>stake-holders</w:delText>
        </w:r>
      </w:del>
      <w:ins w:id="306" w:author="Robert Smith" w:date="2020-07-21T14:35:00Z">
        <w:r w:rsidR="00AF269B">
          <w:t>stakeholders</w:t>
        </w:r>
      </w:ins>
      <w:r>
        <w:t xml:space="preserve"> and third parties with no programming knowledge to conduct their own </w:t>
      </w:r>
      <w:r>
        <w:lastRenderedPageBreak/>
        <w:t xml:space="preserve">sensitivity analysis remotely. This tutorial provides a reference for those attempting to create a user interface for a health economic </w:t>
      </w:r>
      <w:ins w:id="307" w:author="Robert Smith" w:date="2020-07-21T14:35:00Z">
        <w:r w:rsidR="00AF269B">
          <w:t xml:space="preserve">decision </w:t>
        </w:r>
      </w:ins>
      <w:r>
        <w:t>model created in R. Further work is necessary to better understand how to design interfaces that best meet the needs of different decision makers.</w:t>
      </w:r>
    </w:p>
    <w:p w14:paraId="2E59564F" w14:textId="77777777" w:rsidR="00E34220" w:rsidRDefault="00E34220">
      <w:pPr>
        <w:pStyle w:val="Heading2"/>
        <w:divId w:val="470949154"/>
        <w:rPr>
          <w:rFonts w:eastAsia="Times New Roman"/>
        </w:rPr>
      </w:pPr>
      <w:bookmarkStart w:id="308" w:name="d2047e3553"/>
      <w:bookmarkEnd w:id="308"/>
      <w:r>
        <w:rPr>
          <w:rFonts w:eastAsia="Times New Roman"/>
        </w:rPr>
        <w:t>Data availability</w:t>
      </w:r>
    </w:p>
    <w:p w14:paraId="3450D810" w14:textId="77777777" w:rsidR="00E34220" w:rsidRDefault="00E34220">
      <w:pPr>
        <w:pStyle w:val="NormalWeb"/>
        <w:divId w:val="470949154"/>
      </w:pPr>
      <w:r>
        <w:t>All data underlying the results are available as part of the article and no additional source data are required.</w:t>
      </w:r>
    </w:p>
    <w:p w14:paraId="1C7D9C9B" w14:textId="77777777" w:rsidR="00E34220" w:rsidRDefault="00E34220">
      <w:pPr>
        <w:pStyle w:val="Heading2"/>
        <w:divId w:val="871114650"/>
        <w:rPr>
          <w:rFonts w:eastAsia="Times New Roman"/>
        </w:rPr>
      </w:pPr>
      <w:bookmarkStart w:id="309" w:name="d2047e3562"/>
      <w:bookmarkEnd w:id="309"/>
      <w:r>
        <w:rPr>
          <w:rFonts w:eastAsia="Times New Roman"/>
        </w:rPr>
        <w:t>Software availability</w:t>
      </w:r>
    </w:p>
    <w:p w14:paraId="19EDA207" w14:textId="77777777" w:rsidR="00E34220" w:rsidRDefault="00E34220">
      <w:pPr>
        <w:pStyle w:val="NormalWeb"/>
        <w:divId w:val="871114650"/>
      </w:pPr>
      <w:r>
        <w:t xml:space="preserve">Source code available from: </w:t>
      </w:r>
      <w:hyperlink r:id="rId19" w:tgtFrame="xrefwindow" w:history="1">
        <w:r>
          <w:rPr>
            <w:rStyle w:val="Hyperlink"/>
          </w:rPr>
          <w:t>https://github.com/ RobertASmith/paper_makeHEshiny</w:t>
        </w:r>
      </w:hyperlink>
      <w:r>
        <w:t xml:space="preserve"> </w:t>
      </w:r>
    </w:p>
    <w:p w14:paraId="4C6DB777" w14:textId="77777777" w:rsidR="00E34220" w:rsidRDefault="00E34220">
      <w:pPr>
        <w:pStyle w:val="NormalWeb"/>
        <w:divId w:val="871114650"/>
      </w:pPr>
      <w:r>
        <w:t xml:space="preserve">Archived source code at time of publication: </w:t>
      </w:r>
      <w:hyperlink r:id="rId20" w:tgtFrame="xrefwindow" w:history="1">
        <w:r>
          <w:rPr>
            <w:rStyle w:val="Hyperlink"/>
          </w:rPr>
          <w:t>https://doi.org/10.5281/zenodo.3730897</w:t>
        </w:r>
      </w:hyperlink>
      <w:r>
        <w:t xml:space="preserve"> </w:t>
      </w:r>
      <w:hyperlink w:anchor="ref-16" w:history="1">
        <w:r>
          <w:rPr>
            <w:rStyle w:val="Hyperlink"/>
            <w:vertAlign w:val="superscript"/>
          </w:rPr>
          <w:t>16</w:t>
        </w:r>
      </w:hyperlink>
      <w:r>
        <w:rPr>
          <w:vertAlign w:val="superscript"/>
        </w:rPr>
        <w:t xml:space="preserve"> </w:t>
      </w:r>
      <w:r>
        <w:t>.</w:t>
      </w:r>
    </w:p>
    <w:p w14:paraId="282430AA" w14:textId="77777777" w:rsidR="00E34220" w:rsidRDefault="00E34220">
      <w:pPr>
        <w:pStyle w:val="NormalWeb"/>
        <w:divId w:val="871114650"/>
      </w:pPr>
      <w:r>
        <w:t xml:space="preserve">License: </w:t>
      </w:r>
      <w:hyperlink r:id="rId21" w:tgtFrame="xrefwindow" w:history="1">
        <w:r>
          <w:rPr>
            <w:rStyle w:val="Hyperlink"/>
          </w:rPr>
          <w:t>MIT license</w:t>
        </w:r>
      </w:hyperlink>
      <w:r>
        <w:t xml:space="preserve"> </w:t>
      </w:r>
    </w:p>
    <w:p w14:paraId="0F6BBAD5" w14:textId="77777777" w:rsidR="00E34220" w:rsidRDefault="00E34220">
      <w:pPr>
        <w:pStyle w:val="Heading2"/>
        <w:divId w:val="821001495"/>
        <w:rPr>
          <w:rFonts w:eastAsia="Times New Roman"/>
        </w:rPr>
      </w:pPr>
      <w:bookmarkStart w:id="310" w:name="d2047e3595"/>
      <w:bookmarkEnd w:id="310"/>
      <w:r>
        <w:rPr>
          <w:rFonts w:eastAsia="Times New Roman"/>
        </w:rPr>
        <w:t>Acknowledgements</w:t>
      </w:r>
    </w:p>
    <w:p w14:paraId="32EB4563" w14:textId="77777777" w:rsidR="00E34220" w:rsidRDefault="00E34220">
      <w:pPr>
        <w:pStyle w:val="NormalWeb"/>
        <w:divId w:val="821001495"/>
      </w:pPr>
      <w:r>
        <w:t>We would like to thank Gianluca Baio, Nathan Green and all participants in the pilot tutorial held at the University of Sheffield for comments. All errors are the responsibility of the authors.</w:t>
      </w:r>
    </w:p>
    <w:p w14:paraId="06D1AFCD" w14:textId="77777777" w:rsidR="00E34220" w:rsidRDefault="00E34220">
      <w:pPr>
        <w:pStyle w:val="Heading2"/>
        <w:divId w:val="655692808"/>
        <w:rPr>
          <w:rFonts w:eastAsia="Times New Roman"/>
        </w:rPr>
      </w:pPr>
      <w:bookmarkStart w:id="311" w:name="d2047e3604"/>
      <w:r>
        <w:rPr>
          <w:rFonts w:eastAsia="Times New Roman"/>
        </w:rP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652"/>
      </w:tblGrid>
      <w:tr w:rsidR="00E34220" w14:paraId="7C05D198" w14:textId="77777777">
        <w:trPr>
          <w:divId w:val="1640070591"/>
          <w:tblCellSpacing w:w="15" w:type="dxa"/>
        </w:trPr>
        <w:tc>
          <w:tcPr>
            <w:tcW w:w="0" w:type="auto"/>
            <w:vAlign w:val="center"/>
            <w:hideMark/>
          </w:tcPr>
          <w:bookmarkEnd w:id="311"/>
          <w:p w14:paraId="3551EDDE" w14:textId="77777777" w:rsidR="00E34220" w:rsidRDefault="00E34220">
            <w:pPr>
              <w:pStyle w:val="ref-label"/>
            </w:pPr>
            <w:r>
              <w:rPr>
                <w:rStyle w:val="label"/>
              </w:rPr>
              <w:t>1</w:t>
            </w:r>
            <w:r>
              <w:t> </w:t>
            </w:r>
            <w:bookmarkStart w:id="312" w:name="ref-1"/>
            <w:bookmarkEnd w:id="312"/>
          </w:p>
        </w:tc>
        <w:tc>
          <w:tcPr>
            <w:tcW w:w="0" w:type="auto"/>
            <w:vAlign w:val="center"/>
            <w:hideMark/>
          </w:tcPr>
          <w:p w14:paraId="231F1F70" w14:textId="77777777" w:rsidR="00E34220" w:rsidRDefault="00E34220">
            <w:pPr>
              <w:pStyle w:val="citation"/>
            </w:pPr>
            <w:bookmarkStart w:id="313" w:name="d2047e3611"/>
            <w:bookmarkEnd w:id="313"/>
            <w:r>
              <w:t xml:space="preserve">Jalal H, Pechlivanoglou P, Krijkamp E, et al.: An Overview of R in Health Decision Sciences. </w:t>
            </w:r>
            <w:r>
              <w:rPr>
                <w:i/>
                <w:iCs/>
              </w:rPr>
              <w:t>Med Decis Making.</w:t>
            </w:r>
            <w:r>
              <w:t xml:space="preserve"> 2017;37(7):735–746. 28061043 10.1177/0272989X16686559</w:t>
            </w:r>
          </w:p>
        </w:tc>
      </w:tr>
      <w:tr w:rsidR="00E34220" w14:paraId="7295D94C" w14:textId="77777777">
        <w:trPr>
          <w:divId w:val="1640070591"/>
          <w:tblCellSpacing w:w="15" w:type="dxa"/>
        </w:trPr>
        <w:tc>
          <w:tcPr>
            <w:tcW w:w="0" w:type="auto"/>
            <w:vAlign w:val="center"/>
            <w:hideMark/>
          </w:tcPr>
          <w:p w14:paraId="0646A01F" w14:textId="77777777" w:rsidR="00E34220" w:rsidRDefault="00E34220">
            <w:pPr>
              <w:pStyle w:val="ref-label"/>
            </w:pPr>
            <w:r>
              <w:rPr>
                <w:rStyle w:val="label"/>
              </w:rPr>
              <w:t>2</w:t>
            </w:r>
            <w:r>
              <w:t> </w:t>
            </w:r>
            <w:bookmarkStart w:id="314" w:name="ref-2"/>
            <w:bookmarkEnd w:id="314"/>
          </w:p>
        </w:tc>
        <w:tc>
          <w:tcPr>
            <w:tcW w:w="0" w:type="auto"/>
            <w:vAlign w:val="center"/>
            <w:hideMark/>
          </w:tcPr>
          <w:p w14:paraId="5E7967F4" w14:textId="77777777" w:rsidR="00E34220" w:rsidRDefault="00E34220">
            <w:pPr>
              <w:pStyle w:val="citation"/>
            </w:pPr>
            <w:bookmarkStart w:id="315" w:name="d2047e3623"/>
            <w:bookmarkEnd w:id="315"/>
            <w:r>
              <w:t xml:space="preserve">National Institute for Health and Care Excellence (Great Britain): Guide to the processes of technology appraisal. National Institute for Health and Care Excellence,2014. </w:t>
            </w:r>
            <w:hyperlink r:id="rId22" w:tgtFrame="xrefwindow" w:history="1">
              <w:r>
                <w:rPr>
                  <w:rStyle w:val="Hyperlink"/>
                </w:rPr>
                <w:t>Reference Source</w:t>
              </w:r>
            </w:hyperlink>
          </w:p>
        </w:tc>
      </w:tr>
      <w:tr w:rsidR="00E34220" w14:paraId="027A594B" w14:textId="77777777">
        <w:trPr>
          <w:divId w:val="1640070591"/>
          <w:tblCellSpacing w:w="15" w:type="dxa"/>
        </w:trPr>
        <w:tc>
          <w:tcPr>
            <w:tcW w:w="0" w:type="auto"/>
            <w:vAlign w:val="center"/>
            <w:hideMark/>
          </w:tcPr>
          <w:p w14:paraId="79BE3AC2" w14:textId="77777777" w:rsidR="00E34220" w:rsidRDefault="00E34220">
            <w:pPr>
              <w:pStyle w:val="ref-label"/>
            </w:pPr>
            <w:r>
              <w:rPr>
                <w:rStyle w:val="label"/>
              </w:rPr>
              <w:t>3</w:t>
            </w:r>
            <w:r>
              <w:t> </w:t>
            </w:r>
            <w:bookmarkStart w:id="316" w:name="ref-3"/>
            <w:bookmarkEnd w:id="316"/>
          </w:p>
        </w:tc>
        <w:tc>
          <w:tcPr>
            <w:tcW w:w="0" w:type="auto"/>
            <w:vAlign w:val="center"/>
            <w:hideMark/>
          </w:tcPr>
          <w:p w14:paraId="11E111F3" w14:textId="77777777" w:rsidR="00E34220" w:rsidRDefault="00E34220">
            <w:pPr>
              <w:pStyle w:val="citation"/>
            </w:pPr>
            <w:bookmarkStart w:id="317" w:name="d2047e3634"/>
            <w:bookmarkEnd w:id="317"/>
            <w:r>
              <w:t xml:space="preserve">Beeley C: Web application development with R using Shiny. </w:t>
            </w:r>
            <w:r>
              <w:rPr>
                <w:i/>
                <w:iCs/>
              </w:rPr>
              <w:t>Packt Publishing Ltd.</w:t>
            </w:r>
            <w:r>
              <w:t xml:space="preserve"> 2016. </w:t>
            </w:r>
            <w:hyperlink r:id="rId23" w:tgtFrame="xrefwindow" w:history="1">
              <w:r>
                <w:rPr>
                  <w:rStyle w:val="Hyperlink"/>
                </w:rPr>
                <w:t>Reference Source</w:t>
              </w:r>
            </w:hyperlink>
          </w:p>
        </w:tc>
      </w:tr>
      <w:tr w:rsidR="00E34220" w14:paraId="15DF57B6" w14:textId="77777777">
        <w:trPr>
          <w:divId w:val="1640070591"/>
          <w:tblCellSpacing w:w="15" w:type="dxa"/>
        </w:trPr>
        <w:tc>
          <w:tcPr>
            <w:tcW w:w="0" w:type="auto"/>
            <w:vAlign w:val="center"/>
            <w:hideMark/>
          </w:tcPr>
          <w:p w14:paraId="2AC046B3" w14:textId="77777777" w:rsidR="00E34220" w:rsidRDefault="00E34220">
            <w:pPr>
              <w:pStyle w:val="ref-label"/>
            </w:pPr>
            <w:r>
              <w:rPr>
                <w:rStyle w:val="label"/>
              </w:rPr>
              <w:t>4</w:t>
            </w:r>
            <w:r>
              <w:t> </w:t>
            </w:r>
            <w:bookmarkStart w:id="318" w:name="ref-4"/>
            <w:bookmarkEnd w:id="318"/>
          </w:p>
        </w:tc>
        <w:tc>
          <w:tcPr>
            <w:tcW w:w="0" w:type="auto"/>
            <w:vAlign w:val="center"/>
            <w:hideMark/>
          </w:tcPr>
          <w:p w14:paraId="2D64FA34" w14:textId="77777777" w:rsidR="00E34220" w:rsidRDefault="00E34220">
            <w:pPr>
              <w:pStyle w:val="citation"/>
            </w:pPr>
            <w:bookmarkStart w:id="319" w:name="d2047e3648"/>
            <w:bookmarkEnd w:id="319"/>
            <w:r>
              <w:t xml:space="preserve">Gendron J: Introduction to R for Business Intelligence. </w:t>
            </w:r>
            <w:r>
              <w:rPr>
                <w:i/>
                <w:iCs/>
              </w:rPr>
              <w:t>Packt Publishing Ltd.</w:t>
            </w:r>
            <w:r>
              <w:t xml:space="preserve"> 2016. </w:t>
            </w:r>
            <w:hyperlink r:id="rId24" w:tgtFrame="xrefwindow" w:history="1">
              <w:r>
                <w:rPr>
                  <w:rStyle w:val="Hyperlink"/>
                </w:rPr>
                <w:t>Reference Source</w:t>
              </w:r>
            </w:hyperlink>
          </w:p>
        </w:tc>
      </w:tr>
      <w:tr w:rsidR="00E34220" w14:paraId="2303F14F" w14:textId="77777777">
        <w:trPr>
          <w:divId w:val="1640070591"/>
          <w:tblCellSpacing w:w="15" w:type="dxa"/>
        </w:trPr>
        <w:tc>
          <w:tcPr>
            <w:tcW w:w="0" w:type="auto"/>
            <w:vAlign w:val="center"/>
            <w:hideMark/>
          </w:tcPr>
          <w:p w14:paraId="3434AB26" w14:textId="77777777" w:rsidR="00E34220" w:rsidRDefault="00E34220">
            <w:pPr>
              <w:pStyle w:val="ref-label"/>
            </w:pPr>
            <w:r>
              <w:rPr>
                <w:rStyle w:val="label"/>
              </w:rPr>
              <w:t>5</w:t>
            </w:r>
            <w:r>
              <w:t> </w:t>
            </w:r>
            <w:bookmarkStart w:id="320" w:name="ref-5"/>
            <w:bookmarkEnd w:id="320"/>
          </w:p>
        </w:tc>
        <w:tc>
          <w:tcPr>
            <w:tcW w:w="0" w:type="auto"/>
            <w:vAlign w:val="center"/>
            <w:hideMark/>
          </w:tcPr>
          <w:p w14:paraId="639695F6" w14:textId="77777777" w:rsidR="00E34220" w:rsidRDefault="00E34220">
            <w:pPr>
              <w:pStyle w:val="citation"/>
            </w:pPr>
            <w:bookmarkStart w:id="321" w:name="d2047e3662"/>
            <w:bookmarkEnd w:id="321"/>
            <w:r>
              <w:t xml:space="preserve">Owen RK, Bradbury N, Xin Y, et al.: Metainsight: An interactive web-based tool for analyzing, interrogating, and visualizing network meta-analyses using r-shiny and netmeta. </w:t>
            </w:r>
            <w:r>
              <w:rPr>
                <w:i/>
                <w:iCs/>
              </w:rPr>
              <w:t>Res Synth Methods.</w:t>
            </w:r>
            <w:r>
              <w:t xml:space="preserve"> 2019;10(4):569–581. 10.1002/jrsm.1373</w:t>
            </w:r>
          </w:p>
        </w:tc>
      </w:tr>
      <w:tr w:rsidR="00E34220" w14:paraId="06B5D091" w14:textId="77777777">
        <w:trPr>
          <w:divId w:val="1640070591"/>
          <w:tblCellSpacing w:w="15" w:type="dxa"/>
        </w:trPr>
        <w:tc>
          <w:tcPr>
            <w:tcW w:w="0" w:type="auto"/>
            <w:vAlign w:val="center"/>
            <w:hideMark/>
          </w:tcPr>
          <w:p w14:paraId="694D2F99" w14:textId="77777777" w:rsidR="00E34220" w:rsidRDefault="00E34220">
            <w:pPr>
              <w:pStyle w:val="ref-label"/>
            </w:pPr>
            <w:r>
              <w:rPr>
                <w:rStyle w:val="label"/>
              </w:rPr>
              <w:t>6</w:t>
            </w:r>
            <w:r>
              <w:t> </w:t>
            </w:r>
            <w:bookmarkStart w:id="322" w:name="ref-6"/>
            <w:bookmarkEnd w:id="322"/>
          </w:p>
        </w:tc>
        <w:tc>
          <w:tcPr>
            <w:tcW w:w="0" w:type="auto"/>
            <w:vAlign w:val="center"/>
            <w:hideMark/>
          </w:tcPr>
          <w:p w14:paraId="512800DC" w14:textId="77777777" w:rsidR="00E34220" w:rsidRDefault="00E34220">
            <w:pPr>
              <w:pStyle w:val="citation"/>
            </w:pPr>
            <w:bookmarkStart w:id="323" w:name="d2047e3675"/>
            <w:bookmarkEnd w:id="323"/>
            <w:r>
              <w:t xml:space="preserve">Strong M, Oakley JE, Brennan A: Estimating multiparameter partial expected value of perfect information from a probabilistic sensitivity analysis sample: a nonparametric regression approach. </w:t>
            </w:r>
            <w:r>
              <w:rPr>
                <w:i/>
                <w:iCs/>
              </w:rPr>
              <w:t>Med Decis Making.</w:t>
            </w:r>
            <w:r>
              <w:t xml:space="preserve"> 2014;34(3):311–326. 24246566 10.1177/0272989X13505910 4819801</w:t>
            </w:r>
          </w:p>
        </w:tc>
      </w:tr>
      <w:tr w:rsidR="00E34220" w14:paraId="568EA92A" w14:textId="77777777">
        <w:trPr>
          <w:divId w:val="1640070591"/>
          <w:tblCellSpacing w:w="15" w:type="dxa"/>
        </w:trPr>
        <w:tc>
          <w:tcPr>
            <w:tcW w:w="0" w:type="auto"/>
            <w:vAlign w:val="center"/>
            <w:hideMark/>
          </w:tcPr>
          <w:p w14:paraId="080EF996" w14:textId="77777777" w:rsidR="00E34220" w:rsidRDefault="00E34220">
            <w:pPr>
              <w:pStyle w:val="ref-label"/>
            </w:pPr>
            <w:r>
              <w:rPr>
                <w:rStyle w:val="label"/>
              </w:rPr>
              <w:t>7</w:t>
            </w:r>
            <w:r>
              <w:t> </w:t>
            </w:r>
            <w:bookmarkStart w:id="324" w:name="ref-7"/>
            <w:bookmarkEnd w:id="324"/>
          </w:p>
        </w:tc>
        <w:tc>
          <w:tcPr>
            <w:tcW w:w="0" w:type="auto"/>
            <w:vAlign w:val="center"/>
            <w:hideMark/>
          </w:tcPr>
          <w:p w14:paraId="418997BB" w14:textId="77777777" w:rsidR="00E34220" w:rsidRDefault="00E34220">
            <w:pPr>
              <w:pStyle w:val="citation"/>
            </w:pPr>
            <w:bookmarkStart w:id="325" w:name="d2047e3687"/>
            <w:bookmarkEnd w:id="325"/>
            <w:r>
              <w:t xml:space="preserve">Baio G, Berardi A, Heath A: Bceaweb: A user-friendly web-app to use bcea. In: </w:t>
            </w:r>
            <w:r>
              <w:rPr>
                <w:i/>
                <w:iCs/>
              </w:rPr>
              <w:t>Bayesian Cost-Effectiveness Analysis with the R package BCEA</w:t>
            </w:r>
            <w:r>
              <w:t>, Springer,2017;153–166. 10.1007/978-3-319-55718-2_5</w:t>
            </w:r>
          </w:p>
        </w:tc>
      </w:tr>
      <w:tr w:rsidR="00E34220" w14:paraId="3B05F1D1" w14:textId="77777777">
        <w:trPr>
          <w:divId w:val="1640070591"/>
          <w:tblCellSpacing w:w="15" w:type="dxa"/>
        </w:trPr>
        <w:tc>
          <w:tcPr>
            <w:tcW w:w="0" w:type="auto"/>
            <w:vAlign w:val="center"/>
            <w:hideMark/>
          </w:tcPr>
          <w:p w14:paraId="39FC8DFE" w14:textId="77777777" w:rsidR="00E34220" w:rsidRDefault="00E34220">
            <w:pPr>
              <w:pStyle w:val="ref-label"/>
            </w:pPr>
            <w:r>
              <w:rPr>
                <w:rStyle w:val="label"/>
              </w:rPr>
              <w:lastRenderedPageBreak/>
              <w:t>8</w:t>
            </w:r>
            <w:r>
              <w:t> </w:t>
            </w:r>
            <w:bookmarkStart w:id="326" w:name="ref-8"/>
            <w:bookmarkEnd w:id="326"/>
          </w:p>
        </w:tc>
        <w:tc>
          <w:tcPr>
            <w:tcW w:w="0" w:type="auto"/>
            <w:vAlign w:val="center"/>
            <w:hideMark/>
          </w:tcPr>
          <w:p w14:paraId="28E02C08" w14:textId="77777777" w:rsidR="00E34220" w:rsidRDefault="00E34220">
            <w:pPr>
              <w:pStyle w:val="citation"/>
            </w:pPr>
            <w:bookmarkStart w:id="327" w:name="d2047e3699"/>
            <w:bookmarkEnd w:id="327"/>
            <w:r>
              <w:t xml:space="preserve">Jansen JP, Incerti D, Linthicum MT: Developing Open-Source Models for the US Health System: Practical Experiences and Challenges to Date with the Open-Source Value Project. </w:t>
            </w:r>
            <w:r>
              <w:rPr>
                <w:i/>
                <w:iCs/>
              </w:rPr>
              <w:t>Pharmacoeconomics.</w:t>
            </w:r>
            <w:r>
              <w:t xml:space="preserve"> 2019;37(11):1313–1320. 31392665 10.1007/s40273-019-00827-z 6860458</w:t>
            </w:r>
          </w:p>
        </w:tc>
      </w:tr>
      <w:tr w:rsidR="00E34220" w14:paraId="6C55C15B" w14:textId="77777777">
        <w:trPr>
          <w:divId w:val="1640070591"/>
          <w:tblCellSpacing w:w="15" w:type="dxa"/>
        </w:trPr>
        <w:tc>
          <w:tcPr>
            <w:tcW w:w="0" w:type="auto"/>
            <w:vAlign w:val="center"/>
            <w:hideMark/>
          </w:tcPr>
          <w:p w14:paraId="6E1AC0A1" w14:textId="77777777" w:rsidR="00E34220" w:rsidRDefault="00E34220">
            <w:pPr>
              <w:pStyle w:val="ref-label"/>
            </w:pPr>
            <w:r>
              <w:rPr>
                <w:rStyle w:val="label"/>
              </w:rPr>
              <w:t>9</w:t>
            </w:r>
            <w:r>
              <w:t> </w:t>
            </w:r>
            <w:bookmarkStart w:id="328" w:name="ref-9"/>
            <w:bookmarkEnd w:id="328"/>
          </w:p>
        </w:tc>
        <w:tc>
          <w:tcPr>
            <w:tcW w:w="0" w:type="auto"/>
            <w:vAlign w:val="center"/>
            <w:hideMark/>
          </w:tcPr>
          <w:p w14:paraId="135CDB4C" w14:textId="77777777" w:rsidR="00E34220" w:rsidRDefault="00E34220">
            <w:pPr>
              <w:pStyle w:val="citation"/>
            </w:pPr>
            <w:bookmarkStart w:id="329" w:name="d2047e3711"/>
            <w:bookmarkEnd w:id="329"/>
            <w:r>
              <w:t xml:space="preserve">Hatswell AJ, Chandler F: Sharing is caring: the case for company-level collaboration in pharmacoeconomic modelling. </w:t>
            </w:r>
            <w:r>
              <w:rPr>
                <w:i/>
                <w:iCs/>
              </w:rPr>
              <w:t>Pharmacoeconomics.</w:t>
            </w:r>
            <w:r>
              <w:t xml:space="preserve"> 2017;35(8):755–757. 28528523 10.1007/s40273-017-0516-2</w:t>
            </w:r>
          </w:p>
        </w:tc>
      </w:tr>
      <w:tr w:rsidR="00E34220" w14:paraId="7A447393" w14:textId="77777777">
        <w:trPr>
          <w:divId w:val="1640070591"/>
          <w:tblCellSpacing w:w="15" w:type="dxa"/>
        </w:trPr>
        <w:tc>
          <w:tcPr>
            <w:tcW w:w="0" w:type="auto"/>
            <w:vAlign w:val="center"/>
            <w:hideMark/>
          </w:tcPr>
          <w:p w14:paraId="30E7BC97" w14:textId="77777777" w:rsidR="00E34220" w:rsidRDefault="00E34220">
            <w:pPr>
              <w:pStyle w:val="ref-label"/>
            </w:pPr>
            <w:r>
              <w:rPr>
                <w:rStyle w:val="label"/>
              </w:rPr>
              <w:t>10</w:t>
            </w:r>
            <w:r>
              <w:t> </w:t>
            </w:r>
            <w:bookmarkStart w:id="330" w:name="ref-10"/>
            <w:bookmarkEnd w:id="330"/>
          </w:p>
        </w:tc>
        <w:tc>
          <w:tcPr>
            <w:tcW w:w="0" w:type="auto"/>
            <w:vAlign w:val="center"/>
            <w:hideMark/>
          </w:tcPr>
          <w:p w14:paraId="453AC280" w14:textId="77777777" w:rsidR="00E34220" w:rsidRDefault="00E34220">
            <w:pPr>
              <w:pStyle w:val="citation"/>
            </w:pPr>
            <w:bookmarkStart w:id="331" w:name="d2047e3723"/>
            <w:bookmarkEnd w:id="331"/>
            <w:r>
              <w:t xml:space="preserve">Incerti D, Thom H, Baio G, et al.: R You Still Using Excel? The Advantages of Modern Software Tools for Health Technology Assessment. </w:t>
            </w:r>
            <w:r>
              <w:rPr>
                <w:i/>
                <w:iCs/>
              </w:rPr>
              <w:t>Value Health.</w:t>
            </w:r>
            <w:r>
              <w:t xml:space="preserve"> 2019;22(5):575–579. 31104737 10.1016/j.jval.2019.01.003</w:t>
            </w:r>
          </w:p>
        </w:tc>
      </w:tr>
      <w:tr w:rsidR="00E34220" w14:paraId="3755E73A" w14:textId="77777777">
        <w:trPr>
          <w:divId w:val="1640070591"/>
          <w:tblCellSpacing w:w="15" w:type="dxa"/>
        </w:trPr>
        <w:tc>
          <w:tcPr>
            <w:tcW w:w="0" w:type="auto"/>
            <w:vAlign w:val="center"/>
            <w:hideMark/>
          </w:tcPr>
          <w:p w14:paraId="2F12CEC2" w14:textId="77777777" w:rsidR="00E34220" w:rsidRDefault="00E34220">
            <w:pPr>
              <w:pStyle w:val="ref-label"/>
            </w:pPr>
            <w:r>
              <w:rPr>
                <w:rStyle w:val="label"/>
              </w:rPr>
              <w:t>11</w:t>
            </w:r>
            <w:r>
              <w:t> </w:t>
            </w:r>
            <w:bookmarkStart w:id="332" w:name="ref-11"/>
            <w:bookmarkEnd w:id="332"/>
          </w:p>
        </w:tc>
        <w:tc>
          <w:tcPr>
            <w:tcW w:w="0" w:type="auto"/>
            <w:vAlign w:val="center"/>
            <w:hideMark/>
          </w:tcPr>
          <w:p w14:paraId="7F92A1CB" w14:textId="77777777" w:rsidR="00E34220" w:rsidRDefault="00E34220">
            <w:pPr>
              <w:pStyle w:val="citation"/>
            </w:pPr>
            <w:bookmarkStart w:id="333" w:name="d2047e3735"/>
            <w:bookmarkEnd w:id="333"/>
            <w:r>
              <w:t>Baio G, Heath A: When simple becomes complicated: why excel should lose its place at the top table.2017. 10.33393/grhta.2017.368</w:t>
            </w:r>
          </w:p>
        </w:tc>
      </w:tr>
      <w:tr w:rsidR="00E34220" w14:paraId="21466BD6" w14:textId="77777777">
        <w:trPr>
          <w:divId w:val="1640070591"/>
          <w:tblCellSpacing w:w="15" w:type="dxa"/>
        </w:trPr>
        <w:tc>
          <w:tcPr>
            <w:tcW w:w="0" w:type="auto"/>
            <w:vAlign w:val="center"/>
            <w:hideMark/>
          </w:tcPr>
          <w:p w14:paraId="759466EC" w14:textId="77777777" w:rsidR="00E34220" w:rsidRDefault="00E34220">
            <w:pPr>
              <w:pStyle w:val="ref-label"/>
            </w:pPr>
            <w:r>
              <w:rPr>
                <w:rStyle w:val="label"/>
              </w:rPr>
              <w:t>12</w:t>
            </w:r>
            <w:r>
              <w:t> </w:t>
            </w:r>
            <w:bookmarkStart w:id="334" w:name="ref-12"/>
            <w:bookmarkEnd w:id="334"/>
          </w:p>
        </w:tc>
        <w:tc>
          <w:tcPr>
            <w:tcW w:w="0" w:type="auto"/>
            <w:vAlign w:val="center"/>
            <w:hideMark/>
          </w:tcPr>
          <w:p w14:paraId="593D572E" w14:textId="77777777" w:rsidR="00E34220" w:rsidRDefault="00E34220">
            <w:pPr>
              <w:pStyle w:val="citation"/>
            </w:pPr>
            <w:bookmarkStart w:id="335" w:name="d2047e3745"/>
            <w:bookmarkEnd w:id="335"/>
            <w:r>
              <w:t xml:space="preserve">Alarid-Escudero F, Krijkamp EM, Pechlivanoglou P, et al.: A need for change! a coding framework for improving transparency in decision modeling. </w:t>
            </w:r>
            <w:r>
              <w:rPr>
                <w:i/>
                <w:iCs/>
              </w:rPr>
              <w:t>Pharmacoeconomics.</w:t>
            </w:r>
            <w:r>
              <w:t xml:space="preserve"> 2019;37(11):1329–1339. 10.1007/s40273-019-00837-x</w:t>
            </w:r>
          </w:p>
        </w:tc>
      </w:tr>
      <w:tr w:rsidR="00E34220" w14:paraId="027694D5" w14:textId="77777777">
        <w:trPr>
          <w:divId w:val="1640070591"/>
          <w:tblCellSpacing w:w="15" w:type="dxa"/>
        </w:trPr>
        <w:tc>
          <w:tcPr>
            <w:tcW w:w="0" w:type="auto"/>
            <w:vAlign w:val="center"/>
            <w:hideMark/>
          </w:tcPr>
          <w:p w14:paraId="25A3A857" w14:textId="77777777" w:rsidR="00E34220" w:rsidRDefault="00E34220">
            <w:pPr>
              <w:pStyle w:val="ref-label"/>
            </w:pPr>
            <w:r>
              <w:rPr>
                <w:rStyle w:val="label"/>
              </w:rPr>
              <w:t>13</w:t>
            </w:r>
            <w:r>
              <w:t> </w:t>
            </w:r>
            <w:bookmarkStart w:id="336" w:name="ref-13"/>
            <w:bookmarkEnd w:id="336"/>
          </w:p>
        </w:tc>
        <w:tc>
          <w:tcPr>
            <w:tcW w:w="0" w:type="auto"/>
            <w:vAlign w:val="center"/>
            <w:hideMark/>
          </w:tcPr>
          <w:p w14:paraId="127DE2E8" w14:textId="77777777" w:rsidR="00E34220" w:rsidRDefault="00E34220">
            <w:pPr>
              <w:pStyle w:val="citation"/>
            </w:pPr>
            <w:bookmarkStart w:id="337" w:name="d2047e3757"/>
            <w:bookmarkEnd w:id="337"/>
            <w:r>
              <w:t xml:space="preserve">Alarid-Escudero F, Krijkamp EM, Enns EA, et al.: Cohort state-transition models in R: From conceptualization to implementation. </w:t>
            </w:r>
            <w:r>
              <w:rPr>
                <w:i/>
                <w:iCs/>
              </w:rPr>
              <w:t>arXiv preprint arXiv: 2001.</w:t>
            </w:r>
            <w:r>
              <w:t xml:space="preserve"> 2020; 07824. </w:t>
            </w:r>
            <w:hyperlink r:id="rId25" w:tgtFrame="xrefwindow" w:history="1">
              <w:r>
                <w:rPr>
                  <w:rStyle w:val="Hyperlink"/>
                </w:rPr>
                <w:t>Reference Source</w:t>
              </w:r>
            </w:hyperlink>
          </w:p>
        </w:tc>
      </w:tr>
      <w:tr w:rsidR="00E34220" w14:paraId="467C93B5" w14:textId="77777777">
        <w:trPr>
          <w:divId w:val="1640070591"/>
          <w:tblCellSpacing w:w="15" w:type="dxa"/>
        </w:trPr>
        <w:tc>
          <w:tcPr>
            <w:tcW w:w="0" w:type="auto"/>
            <w:vAlign w:val="center"/>
            <w:hideMark/>
          </w:tcPr>
          <w:p w14:paraId="1A386BD9" w14:textId="77777777" w:rsidR="00E34220" w:rsidRDefault="00E34220">
            <w:pPr>
              <w:pStyle w:val="ref-label"/>
            </w:pPr>
            <w:r>
              <w:rPr>
                <w:rStyle w:val="label"/>
              </w:rPr>
              <w:t>14</w:t>
            </w:r>
            <w:r>
              <w:t> </w:t>
            </w:r>
            <w:bookmarkStart w:id="338" w:name="ref-14"/>
            <w:bookmarkEnd w:id="338"/>
          </w:p>
        </w:tc>
        <w:tc>
          <w:tcPr>
            <w:tcW w:w="0" w:type="auto"/>
            <w:vAlign w:val="center"/>
            <w:hideMark/>
          </w:tcPr>
          <w:p w14:paraId="018E2DB8" w14:textId="77777777" w:rsidR="00E34220" w:rsidRDefault="00E34220">
            <w:pPr>
              <w:pStyle w:val="citation"/>
            </w:pPr>
            <w:bookmarkStart w:id="339" w:name="d2047e3771"/>
            <w:bookmarkEnd w:id="339"/>
            <w:r>
              <w:t xml:space="preserve">DARTH Workgroup: Decision analysis in r for technologies in health,2020. </w:t>
            </w:r>
            <w:hyperlink r:id="rId26" w:tgtFrame="xrefwindow" w:history="1">
              <w:r>
                <w:rPr>
                  <w:rStyle w:val="Hyperlink"/>
                </w:rPr>
                <w:t>Reference Source</w:t>
              </w:r>
            </w:hyperlink>
          </w:p>
        </w:tc>
      </w:tr>
      <w:tr w:rsidR="00E34220" w14:paraId="3E2DA4FD" w14:textId="77777777">
        <w:trPr>
          <w:divId w:val="1640070591"/>
          <w:tblCellSpacing w:w="15" w:type="dxa"/>
        </w:trPr>
        <w:tc>
          <w:tcPr>
            <w:tcW w:w="0" w:type="auto"/>
            <w:vAlign w:val="center"/>
            <w:hideMark/>
          </w:tcPr>
          <w:p w14:paraId="343B5282" w14:textId="77777777" w:rsidR="00E34220" w:rsidRDefault="00E34220">
            <w:pPr>
              <w:pStyle w:val="ref-label"/>
            </w:pPr>
            <w:r>
              <w:rPr>
                <w:rStyle w:val="label"/>
              </w:rPr>
              <w:t>15</w:t>
            </w:r>
            <w:r>
              <w:t> </w:t>
            </w:r>
            <w:bookmarkStart w:id="340" w:name="ref-15"/>
            <w:bookmarkEnd w:id="340"/>
          </w:p>
        </w:tc>
        <w:tc>
          <w:tcPr>
            <w:tcW w:w="0" w:type="auto"/>
            <w:vAlign w:val="center"/>
            <w:hideMark/>
          </w:tcPr>
          <w:p w14:paraId="62D91CAB" w14:textId="77777777" w:rsidR="00E34220" w:rsidRDefault="00E34220">
            <w:pPr>
              <w:pStyle w:val="citation"/>
            </w:pPr>
            <w:bookmarkStart w:id="341" w:name="d2047e3782"/>
            <w:bookmarkEnd w:id="341"/>
            <w:r>
              <w:t xml:space="preserve">Krijkamp EM, Alarid-Escudero F, Enns EA, et al.: Microsimulation Modeling for Health Decision Sciences Using R: A Tutorial. </w:t>
            </w:r>
            <w:r>
              <w:rPr>
                <w:i/>
                <w:iCs/>
              </w:rPr>
              <w:t>Med Decis Making.</w:t>
            </w:r>
            <w:r>
              <w:t xml:space="preserve"> 2018;38(3):400–422. 29587047 10.1177/0272989X18754513 6349385</w:t>
            </w:r>
          </w:p>
        </w:tc>
      </w:tr>
      <w:tr w:rsidR="00E34220" w14:paraId="5D9B96C4" w14:textId="77777777">
        <w:trPr>
          <w:divId w:val="1640070591"/>
          <w:tblCellSpacing w:w="15" w:type="dxa"/>
        </w:trPr>
        <w:tc>
          <w:tcPr>
            <w:tcW w:w="0" w:type="auto"/>
            <w:vAlign w:val="center"/>
            <w:hideMark/>
          </w:tcPr>
          <w:p w14:paraId="781F41B8" w14:textId="77777777" w:rsidR="00E34220" w:rsidRDefault="00E34220">
            <w:pPr>
              <w:pStyle w:val="ref-label"/>
            </w:pPr>
            <w:r>
              <w:rPr>
                <w:rStyle w:val="label"/>
              </w:rPr>
              <w:t>16</w:t>
            </w:r>
            <w:r>
              <w:t> </w:t>
            </w:r>
            <w:bookmarkStart w:id="342" w:name="ref-16"/>
            <w:bookmarkEnd w:id="342"/>
          </w:p>
        </w:tc>
        <w:tc>
          <w:tcPr>
            <w:tcW w:w="0" w:type="auto"/>
            <w:vAlign w:val="center"/>
            <w:hideMark/>
          </w:tcPr>
          <w:p w14:paraId="62291871" w14:textId="77777777" w:rsidR="00E34220" w:rsidRDefault="00E34220">
            <w:pPr>
              <w:pStyle w:val="citation"/>
            </w:pPr>
            <w:bookmarkStart w:id="343" w:name="d2047e3794"/>
            <w:bookmarkEnd w:id="343"/>
            <w:r>
              <w:t xml:space="preserve">Robert S: RobertASmith/paper_makeHEshiny: Making health economics Shiny: a tutorial,2020. </w:t>
            </w:r>
            <w:hyperlink r:id="rId27" w:tgtFrame="xrefwindow" w:history="1">
              <w:r>
                <w:rPr>
                  <w:rStyle w:val="Hyperlink"/>
                </w:rPr>
                <w:t>http://www.doi.org/10.5281/zenodo.3730897</w:t>
              </w:r>
            </w:hyperlink>
          </w:p>
        </w:tc>
      </w:tr>
      <w:tr w:rsidR="00E34220" w14:paraId="55E05B43" w14:textId="77777777">
        <w:trPr>
          <w:divId w:val="1640070591"/>
          <w:tblCellSpacing w:w="15" w:type="dxa"/>
        </w:trPr>
        <w:tc>
          <w:tcPr>
            <w:tcW w:w="0" w:type="auto"/>
            <w:vAlign w:val="center"/>
            <w:hideMark/>
          </w:tcPr>
          <w:p w14:paraId="34F3D6BD" w14:textId="77777777" w:rsidR="00E34220" w:rsidRDefault="00E34220">
            <w:pPr>
              <w:pStyle w:val="ref-label"/>
            </w:pPr>
            <w:r>
              <w:rPr>
                <w:rStyle w:val="label"/>
              </w:rPr>
              <w:t>17</w:t>
            </w:r>
            <w:r>
              <w:t> </w:t>
            </w:r>
            <w:bookmarkStart w:id="344" w:name="ref-17"/>
            <w:bookmarkEnd w:id="344"/>
          </w:p>
        </w:tc>
        <w:tc>
          <w:tcPr>
            <w:tcW w:w="0" w:type="auto"/>
            <w:vAlign w:val="center"/>
            <w:hideMark/>
          </w:tcPr>
          <w:p w14:paraId="0981DBF7" w14:textId="77777777" w:rsidR="00E34220" w:rsidRDefault="00E34220">
            <w:pPr>
              <w:pStyle w:val="citation"/>
            </w:pPr>
            <w:bookmarkStart w:id="345" w:name="d2047e3805"/>
            <w:bookmarkEnd w:id="345"/>
            <w:r>
              <w:t xml:space="preserve">Filipovic-Pierucci A, Zarca K, Durand-Zaleski I: Markov models for health economic evaluation modelling in r with the heemod package. </w:t>
            </w:r>
            <w:r>
              <w:rPr>
                <w:i/>
                <w:iCs/>
              </w:rPr>
              <w:t>Value Health.</w:t>
            </w:r>
            <w:r>
              <w:t xml:space="preserve"> 2016;19(7):A369. 10.1016/j.jval.2016.09.133</w:t>
            </w:r>
          </w:p>
        </w:tc>
      </w:tr>
      <w:tr w:rsidR="00E34220" w14:paraId="32DB0B9D" w14:textId="77777777">
        <w:trPr>
          <w:divId w:val="1640070591"/>
          <w:tblCellSpacing w:w="15" w:type="dxa"/>
        </w:trPr>
        <w:tc>
          <w:tcPr>
            <w:tcW w:w="0" w:type="auto"/>
            <w:vAlign w:val="center"/>
            <w:hideMark/>
          </w:tcPr>
          <w:p w14:paraId="1B19EC96" w14:textId="77777777" w:rsidR="00E34220" w:rsidRDefault="00E34220">
            <w:pPr>
              <w:pStyle w:val="ref-label"/>
            </w:pPr>
            <w:r>
              <w:rPr>
                <w:rStyle w:val="label"/>
              </w:rPr>
              <w:t>18</w:t>
            </w:r>
            <w:r>
              <w:t> </w:t>
            </w:r>
            <w:bookmarkStart w:id="346" w:name="ref-18"/>
            <w:bookmarkEnd w:id="346"/>
          </w:p>
        </w:tc>
        <w:tc>
          <w:tcPr>
            <w:tcW w:w="0" w:type="auto"/>
            <w:vAlign w:val="center"/>
            <w:hideMark/>
          </w:tcPr>
          <w:p w14:paraId="4C9608C3" w14:textId="77777777" w:rsidR="00E34220" w:rsidRDefault="00E34220">
            <w:pPr>
              <w:pStyle w:val="citation"/>
            </w:pPr>
            <w:bookmarkStart w:id="347" w:name="d2047e3818"/>
            <w:bookmarkEnd w:id="347"/>
            <w:r>
              <w:t>Baio G, Berardi A, Heath A: Bayesian Cost-Effectiveness Analysis with the R package BCEA. Springer, New York, NY,2017; ISBN 978-3-319-55718-2. 10.1007/978-3-319-55718-2</w:t>
            </w:r>
          </w:p>
        </w:tc>
      </w:tr>
      <w:tr w:rsidR="00E34220" w14:paraId="1714DED4" w14:textId="77777777">
        <w:trPr>
          <w:divId w:val="1640070591"/>
          <w:tblCellSpacing w:w="15" w:type="dxa"/>
        </w:trPr>
        <w:tc>
          <w:tcPr>
            <w:tcW w:w="0" w:type="auto"/>
            <w:vAlign w:val="center"/>
            <w:hideMark/>
          </w:tcPr>
          <w:p w14:paraId="185959A8" w14:textId="77777777" w:rsidR="00E34220" w:rsidRDefault="00E34220">
            <w:pPr>
              <w:pStyle w:val="ref-label"/>
            </w:pPr>
            <w:r>
              <w:rPr>
                <w:rStyle w:val="label"/>
              </w:rPr>
              <w:t>19</w:t>
            </w:r>
            <w:r>
              <w:t> </w:t>
            </w:r>
            <w:bookmarkStart w:id="348" w:name="ref-19"/>
            <w:bookmarkEnd w:id="348"/>
          </w:p>
        </w:tc>
        <w:tc>
          <w:tcPr>
            <w:tcW w:w="0" w:type="auto"/>
            <w:vAlign w:val="center"/>
            <w:hideMark/>
          </w:tcPr>
          <w:p w14:paraId="36D150C8" w14:textId="77777777" w:rsidR="00E34220" w:rsidRDefault="00E34220">
            <w:pPr>
              <w:pStyle w:val="citation"/>
            </w:pPr>
            <w:bookmarkStart w:id="349" w:name="d2047e3827"/>
            <w:bookmarkEnd w:id="349"/>
            <w:r>
              <w:t xml:space="preserve">Sievert C: plotly for R,2018. </w:t>
            </w:r>
            <w:hyperlink r:id="rId28" w:tgtFrame="xrefwindow" w:history="1">
              <w:r>
                <w:rPr>
                  <w:rStyle w:val="Hyperlink"/>
                </w:rPr>
                <w:t>Reference Source</w:t>
              </w:r>
            </w:hyperlink>
          </w:p>
        </w:tc>
      </w:tr>
      <w:tr w:rsidR="00E34220" w14:paraId="1B9A8626" w14:textId="77777777">
        <w:trPr>
          <w:divId w:val="1640070591"/>
          <w:tblCellSpacing w:w="15" w:type="dxa"/>
        </w:trPr>
        <w:tc>
          <w:tcPr>
            <w:tcW w:w="0" w:type="auto"/>
            <w:vAlign w:val="center"/>
            <w:hideMark/>
          </w:tcPr>
          <w:p w14:paraId="16B51A26" w14:textId="77777777" w:rsidR="00E34220" w:rsidRDefault="00E34220">
            <w:pPr>
              <w:pStyle w:val="ref-label"/>
            </w:pPr>
            <w:r>
              <w:rPr>
                <w:rStyle w:val="label"/>
              </w:rPr>
              <w:t>20</w:t>
            </w:r>
            <w:r>
              <w:t> </w:t>
            </w:r>
            <w:bookmarkStart w:id="350" w:name="ref-20"/>
            <w:bookmarkEnd w:id="350"/>
          </w:p>
        </w:tc>
        <w:tc>
          <w:tcPr>
            <w:tcW w:w="0" w:type="auto"/>
            <w:vAlign w:val="center"/>
            <w:hideMark/>
          </w:tcPr>
          <w:p w14:paraId="3CB8E0F2" w14:textId="77777777" w:rsidR="00E34220" w:rsidRDefault="00E34220">
            <w:pPr>
              <w:pStyle w:val="citation"/>
            </w:pPr>
            <w:bookmarkStart w:id="351" w:name="d2047e3838"/>
            <w:bookmarkEnd w:id="351"/>
            <w:r>
              <w:t xml:space="preserve">Wickham H: ggplot2: Elegant Graphics for Data Analysis. </w:t>
            </w:r>
            <w:r w:rsidRPr="005F255D">
              <w:rPr>
                <w:lang w:val="de-DE"/>
                <w:rPrChange w:id="352" w:author="Paul Schneider" w:date="2020-07-22T01:12:00Z">
                  <w:rPr/>
                </w:rPrChange>
              </w:rPr>
              <w:t xml:space="preserve">Springer-Verlag New York,2016; ISBN 978-3-319-24277-4. </w:t>
            </w:r>
            <w:r w:rsidR="005F255D">
              <w:fldChar w:fldCharType="begin"/>
            </w:r>
            <w:r w:rsidR="005F255D" w:rsidRPr="005F255D">
              <w:rPr>
                <w:lang w:val="de-DE"/>
                <w:rPrChange w:id="353" w:author="Paul Schneider" w:date="2020-07-22T01:12:00Z">
                  <w:rPr/>
                </w:rPrChange>
              </w:rPr>
              <w:instrText xml:space="preserve"> HYPERLINK "https://ggplot2.tidyverse.org/" \t "xrefwindow" </w:instrText>
            </w:r>
            <w:r w:rsidR="005F255D">
              <w:fldChar w:fldCharType="separate"/>
            </w:r>
            <w:r>
              <w:rPr>
                <w:rStyle w:val="Hyperlink"/>
              </w:rPr>
              <w:t>Reference Source</w:t>
            </w:r>
            <w:r w:rsidR="005F255D">
              <w:rPr>
                <w:rStyle w:val="Hyperlink"/>
              </w:rPr>
              <w:fldChar w:fldCharType="end"/>
            </w:r>
          </w:p>
        </w:tc>
      </w:tr>
      <w:tr w:rsidR="00E34220" w14:paraId="35E68F15" w14:textId="77777777">
        <w:trPr>
          <w:divId w:val="1640070591"/>
          <w:tblCellSpacing w:w="15" w:type="dxa"/>
        </w:trPr>
        <w:tc>
          <w:tcPr>
            <w:tcW w:w="0" w:type="auto"/>
            <w:vAlign w:val="center"/>
            <w:hideMark/>
          </w:tcPr>
          <w:p w14:paraId="1219184E" w14:textId="77777777" w:rsidR="00E34220" w:rsidRDefault="00E34220">
            <w:pPr>
              <w:pStyle w:val="ref-label"/>
            </w:pPr>
            <w:r>
              <w:rPr>
                <w:rStyle w:val="label"/>
              </w:rPr>
              <w:t>21</w:t>
            </w:r>
            <w:r>
              <w:t> </w:t>
            </w:r>
            <w:bookmarkStart w:id="354" w:name="ref-21"/>
            <w:bookmarkEnd w:id="354"/>
          </w:p>
        </w:tc>
        <w:tc>
          <w:tcPr>
            <w:tcW w:w="0" w:type="auto"/>
            <w:vAlign w:val="center"/>
            <w:hideMark/>
          </w:tcPr>
          <w:p w14:paraId="67C61A29" w14:textId="77777777" w:rsidR="00E34220" w:rsidRDefault="00E34220">
            <w:pPr>
              <w:pStyle w:val="citation"/>
            </w:pPr>
            <w:bookmarkStart w:id="355" w:name="d2047e3849"/>
            <w:bookmarkEnd w:id="355"/>
            <w:r>
              <w:t xml:space="preserve">Wickham H: Mastering shiny,2020. </w:t>
            </w:r>
            <w:hyperlink r:id="rId29" w:tgtFrame="xrefwindow" w:history="1">
              <w:r>
                <w:rPr>
                  <w:rStyle w:val="Hyperlink"/>
                </w:rPr>
                <w:t>Reference Source</w:t>
              </w:r>
            </w:hyperlink>
          </w:p>
        </w:tc>
      </w:tr>
      <w:tr w:rsidR="00E34220" w14:paraId="5E6F3164" w14:textId="77777777">
        <w:trPr>
          <w:divId w:val="1640070591"/>
          <w:tblCellSpacing w:w="15" w:type="dxa"/>
        </w:trPr>
        <w:tc>
          <w:tcPr>
            <w:tcW w:w="0" w:type="auto"/>
            <w:vAlign w:val="center"/>
            <w:hideMark/>
          </w:tcPr>
          <w:p w14:paraId="690BD997" w14:textId="77777777" w:rsidR="00E34220" w:rsidRDefault="00E34220">
            <w:pPr>
              <w:pStyle w:val="ref-label"/>
            </w:pPr>
            <w:r>
              <w:rPr>
                <w:rStyle w:val="label"/>
              </w:rPr>
              <w:t>22</w:t>
            </w:r>
            <w:r>
              <w:t> </w:t>
            </w:r>
            <w:bookmarkStart w:id="356" w:name="ref-22"/>
            <w:bookmarkEnd w:id="356"/>
          </w:p>
        </w:tc>
        <w:tc>
          <w:tcPr>
            <w:tcW w:w="0" w:type="auto"/>
            <w:vAlign w:val="center"/>
            <w:hideMark/>
          </w:tcPr>
          <w:p w14:paraId="06A76235" w14:textId="77777777" w:rsidR="00E34220" w:rsidRDefault="00E34220">
            <w:pPr>
              <w:pStyle w:val="citation"/>
            </w:pPr>
            <w:bookmarkStart w:id="357" w:name="d2047e3860"/>
            <w:bookmarkEnd w:id="357"/>
            <w:r>
              <w:t xml:space="preserve">Shiny: Build your entire ui with html,2020. </w:t>
            </w:r>
            <w:hyperlink r:id="rId30" w:tgtFrame="xrefwindow" w:history="1">
              <w:r>
                <w:rPr>
                  <w:rStyle w:val="Hyperlink"/>
                </w:rPr>
                <w:t>Reference Source</w:t>
              </w:r>
            </w:hyperlink>
          </w:p>
        </w:tc>
      </w:tr>
      <w:tr w:rsidR="00E34220" w14:paraId="446CC93C" w14:textId="77777777">
        <w:trPr>
          <w:divId w:val="1640070591"/>
          <w:tblCellSpacing w:w="15" w:type="dxa"/>
        </w:trPr>
        <w:tc>
          <w:tcPr>
            <w:tcW w:w="0" w:type="auto"/>
            <w:vAlign w:val="center"/>
            <w:hideMark/>
          </w:tcPr>
          <w:p w14:paraId="6AC6B4A0" w14:textId="77777777" w:rsidR="00E34220" w:rsidRDefault="00E34220">
            <w:pPr>
              <w:pStyle w:val="ref-label"/>
            </w:pPr>
            <w:r>
              <w:rPr>
                <w:rStyle w:val="label"/>
              </w:rPr>
              <w:t>23</w:t>
            </w:r>
            <w:r>
              <w:t> </w:t>
            </w:r>
            <w:bookmarkStart w:id="358" w:name="ref-23"/>
            <w:bookmarkEnd w:id="358"/>
          </w:p>
        </w:tc>
        <w:tc>
          <w:tcPr>
            <w:tcW w:w="0" w:type="auto"/>
            <w:vAlign w:val="center"/>
            <w:hideMark/>
          </w:tcPr>
          <w:p w14:paraId="640C3C28" w14:textId="77777777" w:rsidR="00E34220" w:rsidRDefault="00E34220">
            <w:pPr>
              <w:pStyle w:val="citation"/>
            </w:pPr>
            <w:bookmarkStart w:id="359" w:name="d2047e3871"/>
            <w:bookmarkEnd w:id="359"/>
            <w:r>
              <w:t xml:space="preserve">Dowle M, Srinivasan A: data.table: Extension of ‘data.frame‘,2019. R package version 1.12.8. </w:t>
            </w:r>
            <w:hyperlink r:id="rId31" w:tgtFrame="xrefwindow" w:history="1">
              <w:r>
                <w:rPr>
                  <w:rStyle w:val="Hyperlink"/>
                </w:rPr>
                <w:t>Reference Source</w:t>
              </w:r>
            </w:hyperlink>
          </w:p>
        </w:tc>
      </w:tr>
      <w:tr w:rsidR="00E34220" w14:paraId="51ADCD37" w14:textId="77777777">
        <w:trPr>
          <w:divId w:val="1640070591"/>
          <w:tblCellSpacing w:w="15" w:type="dxa"/>
        </w:trPr>
        <w:tc>
          <w:tcPr>
            <w:tcW w:w="0" w:type="auto"/>
            <w:vAlign w:val="center"/>
            <w:hideMark/>
          </w:tcPr>
          <w:p w14:paraId="1C70E28F" w14:textId="77777777" w:rsidR="00E34220" w:rsidRDefault="00E34220">
            <w:pPr>
              <w:pStyle w:val="ref-label"/>
            </w:pPr>
            <w:r>
              <w:rPr>
                <w:rStyle w:val="label"/>
              </w:rPr>
              <w:t>24</w:t>
            </w:r>
            <w:r>
              <w:t> </w:t>
            </w:r>
            <w:bookmarkStart w:id="360" w:name="ref-24"/>
            <w:bookmarkEnd w:id="360"/>
          </w:p>
        </w:tc>
        <w:tc>
          <w:tcPr>
            <w:tcW w:w="0" w:type="auto"/>
            <w:vAlign w:val="center"/>
            <w:hideMark/>
          </w:tcPr>
          <w:p w14:paraId="31B040AC" w14:textId="77777777" w:rsidR="00E34220" w:rsidRDefault="00E34220">
            <w:pPr>
              <w:pStyle w:val="citation"/>
            </w:pPr>
            <w:bookmarkStart w:id="361" w:name="d2047e3883"/>
            <w:bookmarkEnd w:id="361"/>
            <w:r>
              <w:t xml:space="preserve">Hester J: gmailr: Access the ’Gmail’ ’RESTful’ API,2019. R package version 1.0.0. </w:t>
            </w:r>
            <w:hyperlink r:id="rId32" w:tgtFrame="xrefwindow" w:history="1">
              <w:r>
                <w:rPr>
                  <w:rStyle w:val="Hyperlink"/>
                </w:rPr>
                <w:t>Reference Source</w:t>
              </w:r>
            </w:hyperlink>
          </w:p>
        </w:tc>
      </w:tr>
    </w:tbl>
    <w:p w14:paraId="13A6A2CE" w14:textId="77777777" w:rsidR="00E34220" w:rsidRDefault="00E34220">
      <w:pPr>
        <w:divId w:val="1640070591"/>
        <w:rPr>
          <w:ins w:id="362" w:author="Robert Smith" w:date="2020-07-21T14:18:00Z"/>
          <w:rFonts w:eastAsia="Times New Roman"/>
        </w:rPr>
      </w:pPr>
    </w:p>
    <w:p w14:paraId="019AE586" w14:textId="77777777" w:rsidR="006E63EC" w:rsidRDefault="00E34220" w:rsidP="00E34220">
      <w:pPr>
        <w:pStyle w:val="NormalWeb"/>
        <w:spacing w:before="240" w:beforeAutospacing="0" w:after="240" w:afterAutospacing="0"/>
        <w:divId w:val="1640070591"/>
        <w:rPr>
          <w:ins w:id="363" w:author="Robert Smith" w:date="2020-07-22T16:56:00Z"/>
          <w:rFonts w:eastAsia="Times New Roman"/>
        </w:rPr>
      </w:pPr>
      <w:ins w:id="364" w:author="Robert Smith" w:date="2020-07-21T14:18:00Z">
        <w:r>
          <w:rPr>
            <w:rFonts w:eastAsia="Times New Roman"/>
          </w:rPr>
          <w:t xml:space="preserve">Additional Bibtex references: </w:t>
        </w:r>
      </w:ins>
    </w:p>
    <w:p w14:paraId="6A06732F" w14:textId="35525FF5" w:rsidR="00E34220" w:rsidRDefault="006E63EC">
      <w:pPr>
        <w:divId w:val="1640070591"/>
        <w:rPr>
          <w:ins w:id="365" w:author="Robert Smith" w:date="2020-07-21T14:28:00Z"/>
          <w:rFonts w:eastAsia="Times New Roman"/>
        </w:rPr>
      </w:pPr>
      <w:ins w:id="366" w:author="Robert Smith" w:date="2020-07-22T16:56:00Z">
        <w:r>
          <w:rPr>
            <w:rFonts w:ascii="Arial" w:hAnsi="Arial" w:cs="Arial"/>
            <w:color w:val="222222"/>
            <w:sz w:val="20"/>
            <w:szCs w:val="20"/>
            <w:shd w:val="clear" w:color="auto" w:fill="FFFFFF"/>
          </w:rPr>
          <w:t>Hart, R., Burns, D., Ramaekers, B., Ren, S., Gladwell, D., Sullivan, W., Davison, N., Saunders, O., Sly, I., Cain, T. and Lee, D., 2020. R and Shiny for Cost-Effectiveness Analyses: Why and When? A Hypothetical Case Study. </w:t>
        </w:r>
        <w:r>
          <w:rPr>
            <w:rFonts w:ascii="Arial" w:hAnsi="Arial" w:cs="Arial"/>
            <w:i/>
            <w:iCs/>
            <w:color w:val="222222"/>
            <w:sz w:val="20"/>
            <w:szCs w:val="20"/>
            <w:shd w:val="clear" w:color="auto" w:fill="FFFFFF"/>
          </w:rPr>
          <w:t>PharmacoEconomics</w:t>
        </w:r>
        <w:r>
          <w:rPr>
            <w:rFonts w:ascii="Arial" w:hAnsi="Arial" w:cs="Arial"/>
            <w:color w:val="222222"/>
            <w:sz w:val="20"/>
            <w:szCs w:val="20"/>
            <w:shd w:val="clear" w:color="auto" w:fill="FFFFFF"/>
          </w:rPr>
          <w:t>.</w:t>
        </w:r>
      </w:ins>
    </w:p>
    <w:p w14:paraId="755AF71E" w14:textId="126DD7F3" w:rsidR="006E63EC" w:rsidRDefault="006E63EC" w:rsidP="006E63EC">
      <w:pPr>
        <w:divId w:val="1640070591"/>
        <w:rPr>
          <w:ins w:id="367" w:author="Robert Smith" w:date="2020-07-22T16:55:00Z"/>
          <w:rFonts w:ascii="Arial" w:hAnsi="Arial" w:cs="Arial"/>
          <w:color w:val="000000"/>
          <w:sz w:val="20"/>
          <w:szCs w:val="20"/>
          <w:shd w:val="clear" w:color="auto" w:fill="FFFFFF"/>
        </w:rPr>
      </w:pPr>
      <w:ins w:id="368" w:author="Robert Smith" w:date="2020-07-22T16:59:00Z">
        <w:r>
          <w:rPr>
            <w:rFonts w:ascii="Arial" w:hAnsi="Arial" w:cs="Arial"/>
            <w:color w:val="000000"/>
            <w:sz w:val="20"/>
            <w:szCs w:val="20"/>
            <w:shd w:val="clear" w:color="auto" w:fill="FFFFFF"/>
          </w:rPr>
          <w:lastRenderedPageBreak/>
          <w:t>World Health Organization</w:t>
        </w:r>
      </w:ins>
      <w:ins w:id="369" w:author="Robert Smith" w:date="2020-07-22T16:54:00Z">
        <w:r>
          <w:rPr>
            <w:rFonts w:ascii="Arial" w:hAnsi="Arial" w:cs="Arial"/>
            <w:color w:val="000000"/>
            <w:sz w:val="20"/>
            <w:szCs w:val="20"/>
            <w:shd w:val="clear" w:color="auto" w:fill="FFFFFF"/>
          </w:rPr>
          <w:t>. 2020. </w:t>
        </w:r>
      </w:ins>
      <w:ins w:id="370" w:author="Robert Smith" w:date="2020-07-22T16:59:00Z">
        <w:r>
          <w:rPr>
            <w:rFonts w:ascii="Arial" w:hAnsi="Arial" w:cs="Arial"/>
            <w:color w:val="000000"/>
            <w:sz w:val="20"/>
            <w:szCs w:val="20"/>
            <w:shd w:val="clear" w:color="auto" w:fill="FFFFFF"/>
          </w:rPr>
          <w:t xml:space="preserve">FGM </w:t>
        </w:r>
      </w:ins>
      <w:ins w:id="371" w:author="Robert Smith" w:date="2020-07-22T16:54:00Z">
        <w:r>
          <w:rPr>
            <w:rFonts w:ascii="Arial" w:hAnsi="Arial" w:cs="Arial"/>
            <w:i/>
            <w:iCs/>
            <w:color w:val="000000"/>
            <w:sz w:val="20"/>
            <w:szCs w:val="20"/>
            <w:shd w:val="clear" w:color="auto" w:fill="FFFFFF"/>
          </w:rPr>
          <w:t>Cost Calculator</w:t>
        </w:r>
      </w:ins>
      <w:ins w:id="372" w:author="Robert Smith" w:date="2020-07-22T16:59:00Z">
        <w:r>
          <w:rPr>
            <w:rFonts w:ascii="Arial" w:hAnsi="Arial" w:cs="Arial"/>
            <w:i/>
            <w:iCs/>
            <w:color w:val="000000"/>
            <w:sz w:val="20"/>
            <w:szCs w:val="20"/>
            <w:shd w:val="clear" w:color="auto" w:fill="FFFFFF"/>
          </w:rPr>
          <w:t>.</w:t>
        </w:r>
      </w:ins>
      <w:ins w:id="373" w:author="Robert Smith" w:date="2020-07-22T16:54:00Z">
        <w:r>
          <w:rPr>
            <w:rFonts w:ascii="Arial" w:hAnsi="Arial" w:cs="Arial"/>
            <w:color w:val="000000"/>
            <w:sz w:val="20"/>
            <w:szCs w:val="20"/>
            <w:shd w:val="clear" w:color="auto" w:fill="FFFFFF"/>
          </w:rPr>
          <w:t xml:space="preserve"> [online] Available at: &lt;https://srhr.org/fgmcost/cost-calculator/&gt; [Accessed 22 July 2020].</w:t>
        </w:r>
      </w:ins>
    </w:p>
    <w:p w14:paraId="2E394701" w14:textId="6665C56E" w:rsidR="006E63EC" w:rsidRDefault="006E63EC" w:rsidP="006E63EC">
      <w:pPr>
        <w:divId w:val="1640070591"/>
        <w:rPr>
          <w:ins w:id="374" w:author="Robert Smith" w:date="2020-07-22T16:55:00Z"/>
          <w:rFonts w:ascii="Arial" w:hAnsi="Arial" w:cs="Arial"/>
          <w:color w:val="000000"/>
          <w:sz w:val="20"/>
          <w:szCs w:val="20"/>
          <w:shd w:val="clear" w:color="auto" w:fill="FFFFFF"/>
        </w:rPr>
      </w:pPr>
    </w:p>
    <w:p w14:paraId="69540585" w14:textId="3B084784" w:rsidR="006E63EC" w:rsidRDefault="006E63EC" w:rsidP="006E63EC">
      <w:pPr>
        <w:divId w:val="1640070591"/>
        <w:rPr>
          <w:ins w:id="375" w:author="Robert Smith" w:date="2020-07-22T16:56:00Z"/>
          <w:rFonts w:ascii="Arial" w:hAnsi="Arial" w:cs="Arial"/>
          <w:color w:val="222222"/>
          <w:sz w:val="20"/>
          <w:szCs w:val="20"/>
          <w:shd w:val="clear" w:color="auto" w:fill="FFFFFF"/>
        </w:rPr>
      </w:pPr>
      <w:ins w:id="376" w:author="Robert Smith" w:date="2020-07-22T16:55:00Z">
        <w:r>
          <w:rPr>
            <w:rFonts w:ascii="Arial" w:hAnsi="Arial" w:cs="Arial"/>
            <w:color w:val="222222"/>
            <w:sz w:val="20"/>
            <w:szCs w:val="20"/>
            <w:shd w:val="clear" w:color="auto" w:fill="FFFFFF"/>
          </w:rPr>
          <w:t>Incerti, D., Curtis, J.R., Shafrin, J., Lakdawalla, D.N. and Jansen, J.P., 2019. A flexible open-source decision model for value assessment of biologic treatment for rheumatoid arthritis. </w:t>
        </w:r>
        <w:r>
          <w:rPr>
            <w:rFonts w:ascii="Arial" w:hAnsi="Arial" w:cs="Arial"/>
            <w:i/>
            <w:iCs/>
            <w:color w:val="222222"/>
            <w:sz w:val="20"/>
            <w:szCs w:val="20"/>
            <w:shd w:val="clear" w:color="auto" w:fill="FFFFFF"/>
          </w:rPr>
          <w:t>Pharmacoeconomics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w:t>
        </w:r>
        <w:r>
          <w:rPr>
            <w:rFonts w:ascii="Arial" w:hAnsi="Arial" w:cs="Arial"/>
            <w:color w:val="222222"/>
            <w:sz w:val="20"/>
            <w:szCs w:val="20"/>
            <w:shd w:val="clear" w:color="auto" w:fill="FFFFFF"/>
          </w:rPr>
          <w:t>(6), pp.829-843.</w:t>
        </w:r>
      </w:ins>
    </w:p>
    <w:p w14:paraId="47AC5903" w14:textId="39DF9B90" w:rsidR="006E63EC" w:rsidRDefault="006E63EC" w:rsidP="006E63EC">
      <w:pPr>
        <w:divId w:val="1640070591"/>
        <w:rPr>
          <w:ins w:id="377" w:author="Robert Smith" w:date="2020-07-22T16:56:00Z"/>
          <w:rFonts w:ascii="Arial" w:hAnsi="Arial" w:cs="Arial"/>
          <w:color w:val="222222"/>
          <w:sz w:val="20"/>
          <w:szCs w:val="20"/>
          <w:shd w:val="clear" w:color="auto" w:fill="FFFFFF"/>
        </w:rPr>
      </w:pPr>
    </w:p>
    <w:p w14:paraId="525FA420" w14:textId="450C7D77" w:rsidR="006E63EC" w:rsidRDefault="006E63EC" w:rsidP="006E63EC">
      <w:pPr>
        <w:divId w:val="1640070591"/>
        <w:rPr>
          <w:ins w:id="378" w:author="Robert Smith" w:date="2020-07-22T16:54:00Z"/>
          <w:rFonts w:eastAsia="Times New Roman"/>
        </w:rPr>
      </w:pPr>
      <w:bookmarkStart w:id="379" w:name="_Hlk46329494"/>
      <w:ins w:id="380" w:author="Robert Smith" w:date="2020-07-22T16:56:00Z">
        <w:r>
          <w:rPr>
            <w:rFonts w:ascii="Arial" w:hAnsi="Arial" w:cs="Arial"/>
            <w:color w:val="222222"/>
            <w:sz w:val="20"/>
            <w:szCs w:val="20"/>
            <w:shd w:val="clear" w:color="auto" w:fill="FFFFFF"/>
          </w:rPr>
          <w:t>Schlackow</w:t>
        </w:r>
        <w:bookmarkEnd w:id="379"/>
        <w:r>
          <w:rPr>
            <w:rFonts w:ascii="Arial" w:hAnsi="Arial" w:cs="Arial"/>
            <w:color w:val="222222"/>
            <w:sz w:val="20"/>
            <w:szCs w:val="20"/>
            <w:shd w:val="clear" w:color="auto" w:fill="FFFFFF"/>
          </w:rPr>
          <w:t>, I., Kent, S., Herrington, W., Emberson, J., Haynes, R., Reith, C., Wanner, C., Fellström, B., Gray, A., Landray, M.J. and Baigent, C., 2017. A policy model of cardiovascular disease in moderate-to-advanced chronic kidney disease. </w:t>
        </w:r>
        <w:r>
          <w:rPr>
            <w:rFonts w:ascii="Arial" w:hAnsi="Arial" w:cs="Arial"/>
            <w:i/>
            <w:iCs/>
            <w:color w:val="222222"/>
            <w:sz w:val="20"/>
            <w:szCs w:val="20"/>
            <w:shd w:val="clear" w:color="auto" w:fill="FFFFFF"/>
          </w:rPr>
          <w:t>Heart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103</w:t>
        </w:r>
        <w:r>
          <w:rPr>
            <w:rFonts w:ascii="Arial" w:hAnsi="Arial" w:cs="Arial"/>
            <w:color w:val="222222"/>
            <w:sz w:val="20"/>
            <w:szCs w:val="20"/>
            <w:shd w:val="clear" w:color="auto" w:fill="FFFFFF"/>
          </w:rPr>
          <w:t>(23), pp.1880-1890.</w:t>
        </w:r>
      </w:ins>
    </w:p>
    <w:p w14:paraId="38BF6813" w14:textId="77777777" w:rsidR="00AF269B" w:rsidRDefault="00AF269B">
      <w:pPr>
        <w:divId w:val="1640070591"/>
        <w:rPr>
          <w:rFonts w:eastAsia="Times New Roman"/>
        </w:rPr>
      </w:pPr>
    </w:p>
    <w:sectPr w:rsidR="00AF269B">
      <w:pgSz w:w="11907" w:h="16839" w:code="9"/>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Robert Smith" w:date="2020-07-21T14:17:00Z" w:initials="RS">
    <w:p w14:paraId="11D9109B" w14:textId="77777777" w:rsidR="005F255D" w:rsidRDefault="005F255D">
      <w:pPr>
        <w:pStyle w:val="CommentText"/>
      </w:pPr>
      <w:r>
        <w:rPr>
          <w:rStyle w:val="CommentReference"/>
        </w:rPr>
        <w:annotationRef/>
      </w:r>
      <w:r>
        <w:t xml:space="preserve">I’ve put these in bibtex format with bibtex in references section (otherwise I’ll mess up referencing </w:t>
      </w:r>
      <w:r>
        <w:rPr>
          <w:rFonts w:ascii="Segoe UI Emoji" w:eastAsia="Segoe UI Emoji" w:hAnsi="Segoe UI Emoji" w:cs="Segoe UI Emoji"/>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D910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210EC" w16cex:dateUtc="2020-07-21T23:12: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D55BB"/>
    <w:multiLevelType w:val="multilevel"/>
    <w:tmpl w:val="612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00C71"/>
    <w:multiLevelType w:val="multilevel"/>
    <w:tmpl w:val="0366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Smith">
    <w15:presenceInfo w15:providerId="Windows Live" w15:userId="370e74ecac8c3e53"/>
  </w15:person>
  <w15:person w15:author="Paul Schneider">
    <w15:presenceInfo w15:providerId="AD" w15:userId="S::p.schneider@sheffield.ac.uk::e346e7af-2ac7-4d68-b3e2-4e30c9c371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EF"/>
    <w:rsid w:val="0002273B"/>
    <w:rsid w:val="000446FF"/>
    <w:rsid w:val="001A09EC"/>
    <w:rsid w:val="001A74EF"/>
    <w:rsid w:val="00262000"/>
    <w:rsid w:val="00302F08"/>
    <w:rsid w:val="005F255D"/>
    <w:rsid w:val="006E63EC"/>
    <w:rsid w:val="007F7817"/>
    <w:rsid w:val="00930CB9"/>
    <w:rsid w:val="00AF269B"/>
    <w:rsid w:val="00E342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61DA"/>
  <w15:docId w15:val="{5BA86635-7359-4F2B-8D54-A46AC6AD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customStyle="1" w:styleId="footnote">
    <w:name w:val="footnote"/>
    <w:basedOn w:val="Normal"/>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metadata-group">
    <w:name w:val="metadata-group"/>
    <w:basedOn w:val="DefaultParagraphFont"/>
  </w:style>
  <w:style w:type="character" w:customStyle="1" w:styleId="metadata-entry">
    <w:name w:val="metadata-entry"/>
    <w:basedOn w:val="DefaultParagraphFont"/>
  </w:style>
  <w:style w:type="character" w:styleId="FollowedHyperlink">
    <w:name w:val="FollowedHyperlink"/>
    <w:basedOn w:val="DefaultParagraphFont"/>
    <w:uiPriority w:val="99"/>
    <w:semiHidden/>
    <w:unhideWhenUsed/>
    <w:rPr>
      <w:color w:val="800080"/>
      <w:u w:val="single"/>
    </w:rPr>
  </w:style>
  <w:style w:type="paragraph" w:customStyle="1" w:styleId="metadata-entry1">
    <w:name w:val="metadata-entry1"/>
    <w:basedOn w:val="Normal"/>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generated">
    <w:name w:val="generated"/>
    <w:basedOn w:val="DefaultParagraphFont"/>
  </w:style>
  <w:style w:type="paragraph" w:customStyle="1" w:styleId="first">
    <w:name w:val="first"/>
    <w:basedOn w:val="Normal"/>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rPr>
      <w:rFonts w:ascii="Courier New" w:eastAsiaTheme="minorEastAsia" w:hAnsi="Courier New" w:cs="Courier New"/>
      <w:sz w:val="20"/>
      <w:szCs w:val="20"/>
      <w:lang w:val="en-GB" w:eastAsia="en-GB"/>
    </w:rPr>
  </w:style>
  <w:style w:type="paragraph" w:customStyle="1" w:styleId="ref-label">
    <w:name w:val="ref-label"/>
    <w:basedOn w:val="Normal"/>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label">
    <w:name w:val="label"/>
    <w:basedOn w:val="DefaultParagraphFont"/>
  </w:style>
  <w:style w:type="paragraph" w:customStyle="1" w:styleId="citation">
    <w:name w:val="citation"/>
    <w:basedOn w:val="Normal"/>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BalloonText">
    <w:name w:val="Balloon Text"/>
    <w:basedOn w:val="Normal"/>
    <w:link w:val="BalloonTextChar"/>
    <w:uiPriority w:val="99"/>
    <w:semiHidden/>
    <w:unhideWhenUsed/>
    <w:rsid w:val="00E342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220"/>
    <w:rPr>
      <w:rFonts w:ascii="Segoe UI" w:hAnsi="Segoe UI" w:cs="Segoe UI"/>
      <w:sz w:val="18"/>
      <w:szCs w:val="18"/>
    </w:rPr>
  </w:style>
  <w:style w:type="character" w:styleId="CommentReference">
    <w:name w:val="annotation reference"/>
    <w:basedOn w:val="DefaultParagraphFont"/>
    <w:uiPriority w:val="99"/>
    <w:semiHidden/>
    <w:unhideWhenUsed/>
    <w:rsid w:val="00E34220"/>
    <w:rPr>
      <w:sz w:val="16"/>
      <w:szCs w:val="16"/>
    </w:rPr>
  </w:style>
  <w:style w:type="paragraph" w:styleId="CommentText">
    <w:name w:val="annotation text"/>
    <w:basedOn w:val="Normal"/>
    <w:link w:val="CommentTextChar"/>
    <w:uiPriority w:val="99"/>
    <w:semiHidden/>
    <w:unhideWhenUsed/>
    <w:rsid w:val="00E34220"/>
    <w:pPr>
      <w:spacing w:line="240" w:lineRule="auto"/>
    </w:pPr>
    <w:rPr>
      <w:sz w:val="20"/>
      <w:szCs w:val="20"/>
    </w:rPr>
  </w:style>
  <w:style w:type="character" w:customStyle="1" w:styleId="CommentTextChar">
    <w:name w:val="Comment Text Char"/>
    <w:basedOn w:val="DefaultParagraphFont"/>
    <w:link w:val="CommentText"/>
    <w:uiPriority w:val="99"/>
    <w:semiHidden/>
    <w:rsid w:val="00E34220"/>
    <w:rPr>
      <w:sz w:val="20"/>
      <w:szCs w:val="20"/>
    </w:rPr>
  </w:style>
  <w:style w:type="paragraph" w:styleId="CommentSubject">
    <w:name w:val="annotation subject"/>
    <w:basedOn w:val="CommentText"/>
    <w:next w:val="CommentText"/>
    <w:link w:val="CommentSubjectChar"/>
    <w:uiPriority w:val="99"/>
    <w:semiHidden/>
    <w:unhideWhenUsed/>
    <w:rsid w:val="00E34220"/>
    <w:rPr>
      <w:b/>
      <w:bCs/>
    </w:rPr>
  </w:style>
  <w:style w:type="character" w:customStyle="1" w:styleId="CommentSubjectChar">
    <w:name w:val="Comment Subject Char"/>
    <w:basedOn w:val="CommentTextChar"/>
    <w:link w:val="CommentSubject"/>
    <w:uiPriority w:val="99"/>
    <w:semiHidden/>
    <w:rsid w:val="00E342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1917">
      <w:marLeft w:val="0"/>
      <w:marRight w:val="0"/>
      <w:marTop w:val="0"/>
      <w:marBottom w:val="0"/>
      <w:divBdr>
        <w:top w:val="none" w:sz="0" w:space="0" w:color="auto"/>
        <w:left w:val="none" w:sz="0" w:space="0" w:color="auto"/>
        <w:bottom w:val="none" w:sz="0" w:space="0" w:color="auto"/>
        <w:right w:val="none" w:sz="0" w:space="0" w:color="auto"/>
      </w:divBdr>
      <w:divsChild>
        <w:div w:id="821001495">
          <w:marLeft w:val="0"/>
          <w:marRight w:val="0"/>
          <w:marTop w:val="0"/>
          <w:marBottom w:val="0"/>
          <w:divBdr>
            <w:top w:val="none" w:sz="0" w:space="0" w:color="auto"/>
            <w:left w:val="none" w:sz="0" w:space="0" w:color="auto"/>
            <w:bottom w:val="none" w:sz="0" w:space="0" w:color="auto"/>
            <w:right w:val="none" w:sz="0" w:space="0" w:color="auto"/>
          </w:divBdr>
        </w:div>
        <w:div w:id="655692808">
          <w:marLeft w:val="0"/>
          <w:marRight w:val="0"/>
          <w:marTop w:val="0"/>
          <w:marBottom w:val="0"/>
          <w:divBdr>
            <w:top w:val="none" w:sz="0" w:space="0" w:color="auto"/>
            <w:left w:val="none" w:sz="0" w:space="0" w:color="auto"/>
            <w:bottom w:val="none" w:sz="0" w:space="0" w:color="auto"/>
            <w:right w:val="none" w:sz="0" w:space="0" w:color="auto"/>
          </w:divBdr>
          <w:divsChild>
            <w:div w:id="16400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5996">
      <w:marLeft w:val="0"/>
      <w:marRight w:val="0"/>
      <w:marTop w:val="0"/>
      <w:marBottom w:val="0"/>
      <w:divBdr>
        <w:top w:val="none" w:sz="0" w:space="0" w:color="auto"/>
        <w:left w:val="none" w:sz="0" w:space="0" w:color="auto"/>
        <w:bottom w:val="none" w:sz="0" w:space="0" w:color="auto"/>
        <w:right w:val="none" w:sz="0" w:space="0" w:color="auto"/>
      </w:divBdr>
      <w:divsChild>
        <w:div w:id="1742169858">
          <w:marLeft w:val="0"/>
          <w:marRight w:val="0"/>
          <w:marTop w:val="0"/>
          <w:marBottom w:val="0"/>
          <w:divBdr>
            <w:top w:val="none" w:sz="0" w:space="0" w:color="auto"/>
            <w:left w:val="none" w:sz="0" w:space="0" w:color="auto"/>
            <w:bottom w:val="none" w:sz="0" w:space="0" w:color="auto"/>
            <w:right w:val="none" w:sz="0" w:space="0" w:color="auto"/>
          </w:divBdr>
        </w:div>
        <w:div w:id="1775711969">
          <w:marLeft w:val="0"/>
          <w:marRight w:val="0"/>
          <w:marTop w:val="0"/>
          <w:marBottom w:val="0"/>
          <w:divBdr>
            <w:top w:val="none" w:sz="0" w:space="0" w:color="auto"/>
            <w:left w:val="none" w:sz="0" w:space="0" w:color="auto"/>
            <w:bottom w:val="none" w:sz="0" w:space="0" w:color="auto"/>
            <w:right w:val="none" w:sz="0" w:space="0" w:color="auto"/>
          </w:divBdr>
          <w:divsChild>
            <w:div w:id="284195334">
              <w:marLeft w:val="0"/>
              <w:marRight w:val="0"/>
              <w:marTop w:val="0"/>
              <w:marBottom w:val="0"/>
              <w:divBdr>
                <w:top w:val="none" w:sz="0" w:space="0" w:color="auto"/>
                <w:left w:val="none" w:sz="0" w:space="0" w:color="auto"/>
                <w:bottom w:val="none" w:sz="0" w:space="0" w:color="auto"/>
                <w:right w:val="none" w:sz="0" w:space="0" w:color="auto"/>
              </w:divBdr>
              <w:divsChild>
                <w:div w:id="13320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4826">
      <w:marLeft w:val="0"/>
      <w:marRight w:val="0"/>
      <w:marTop w:val="0"/>
      <w:marBottom w:val="0"/>
      <w:divBdr>
        <w:top w:val="none" w:sz="0" w:space="0" w:color="auto"/>
        <w:left w:val="none" w:sz="0" w:space="0" w:color="auto"/>
        <w:bottom w:val="none" w:sz="0" w:space="0" w:color="auto"/>
        <w:right w:val="none" w:sz="0" w:space="0" w:color="auto"/>
      </w:divBdr>
      <w:divsChild>
        <w:div w:id="400912078">
          <w:marLeft w:val="0"/>
          <w:marRight w:val="0"/>
          <w:marTop w:val="0"/>
          <w:marBottom w:val="0"/>
          <w:divBdr>
            <w:top w:val="none" w:sz="0" w:space="0" w:color="auto"/>
            <w:left w:val="none" w:sz="0" w:space="0" w:color="auto"/>
            <w:bottom w:val="none" w:sz="0" w:space="0" w:color="auto"/>
            <w:right w:val="none" w:sz="0" w:space="0" w:color="auto"/>
          </w:divBdr>
        </w:div>
        <w:div w:id="1928540489">
          <w:marLeft w:val="0"/>
          <w:marRight w:val="0"/>
          <w:marTop w:val="0"/>
          <w:marBottom w:val="0"/>
          <w:divBdr>
            <w:top w:val="none" w:sz="0" w:space="0" w:color="auto"/>
            <w:left w:val="none" w:sz="0" w:space="0" w:color="auto"/>
            <w:bottom w:val="none" w:sz="0" w:space="0" w:color="auto"/>
            <w:right w:val="none" w:sz="0" w:space="0" w:color="auto"/>
          </w:divBdr>
        </w:div>
        <w:div w:id="1302735606">
          <w:marLeft w:val="0"/>
          <w:marRight w:val="0"/>
          <w:marTop w:val="0"/>
          <w:marBottom w:val="0"/>
          <w:divBdr>
            <w:top w:val="none" w:sz="0" w:space="0" w:color="auto"/>
            <w:left w:val="none" w:sz="0" w:space="0" w:color="auto"/>
            <w:bottom w:val="none" w:sz="0" w:space="0" w:color="auto"/>
            <w:right w:val="none" w:sz="0" w:space="0" w:color="auto"/>
          </w:divBdr>
        </w:div>
        <w:div w:id="287200323">
          <w:marLeft w:val="0"/>
          <w:marRight w:val="0"/>
          <w:marTop w:val="0"/>
          <w:marBottom w:val="0"/>
          <w:divBdr>
            <w:top w:val="none" w:sz="0" w:space="0" w:color="auto"/>
            <w:left w:val="none" w:sz="0" w:space="0" w:color="auto"/>
            <w:bottom w:val="none" w:sz="0" w:space="0" w:color="auto"/>
            <w:right w:val="none" w:sz="0" w:space="0" w:color="auto"/>
          </w:divBdr>
          <w:divsChild>
            <w:div w:id="1314140248">
              <w:marLeft w:val="0"/>
              <w:marRight w:val="0"/>
              <w:marTop w:val="0"/>
              <w:marBottom w:val="0"/>
              <w:divBdr>
                <w:top w:val="none" w:sz="0" w:space="0" w:color="auto"/>
                <w:left w:val="none" w:sz="0" w:space="0" w:color="auto"/>
                <w:bottom w:val="none" w:sz="0" w:space="0" w:color="auto"/>
                <w:right w:val="none" w:sz="0" w:space="0" w:color="auto"/>
              </w:divBdr>
            </w:div>
            <w:div w:id="223419560">
              <w:marLeft w:val="0"/>
              <w:marRight w:val="0"/>
              <w:marTop w:val="0"/>
              <w:marBottom w:val="0"/>
              <w:divBdr>
                <w:top w:val="none" w:sz="0" w:space="0" w:color="auto"/>
                <w:left w:val="none" w:sz="0" w:space="0" w:color="auto"/>
                <w:bottom w:val="none" w:sz="0" w:space="0" w:color="auto"/>
                <w:right w:val="none" w:sz="0" w:space="0" w:color="auto"/>
              </w:divBdr>
              <w:divsChild>
                <w:div w:id="1011563741">
                  <w:marLeft w:val="0"/>
                  <w:marRight w:val="0"/>
                  <w:marTop w:val="0"/>
                  <w:marBottom w:val="0"/>
                  <w:divBdr>
                    <w:top w:val="none" w:sz="0" w:space="0" w:color="auto"/>
                    <w:left w:val="none" w:sz="0" w:space="0" w:color="auto"/>
                    <w:bottom w:val="none" w:sz="0" w:space="0" w:color="auto"/>
                    <w:right w:val="none" w:sz="0" w:space="0" w:color="auto"/>
                  </w:divBdr>
                </w:div>
              </w:divsChild>
            </w:div>
            <w:div w:id="350836874">
              <w:marLeft w:val="0"/>
              <w:marRight w:val="0"/>
              <w:marTop w:val="0"/>
              <w:marBottom w:val="0"/>
              <w:divBdr>
                <w:top w:val="none" w:sz="0" w:space="0" w:color="auto"/>
                <w:left w:val="none" w:sz="0" w:space="0" w:color="auto"/>
                <w:bottom w:val="none" w:sz="0" w:space="0" w:color="auto"/>
                <w:right w:val="none" w:sz="0" w:space="0" w:color="auto"/>
              </w:divBdr>
              <w:divsChild>
                <w:div w:id="1855262431">
                  <w:marLeft w:val="0"/>
                  <w:marRight w:val="0"/>
                  <w:marTop w:val="0"/>
                  <w:marBottom w:val="0"/>
                  <w:divBdr>
                    <w:top w:val="none" w:sz="0" w:space="0" w:color="auto"/>
                    <w:left w:val="none" w:sz="0" w:space="0" w:color="auto"/>
                    <w:bottom w:val="none" w:sz="0" w:space="0" w:color="auto"/>
                    <w:right w:val="none" w:sz="0" w:space="0" w:color="auto"/>
                  </w:divBdr>
                </w:div>
              </w:divsChild>
            </w:div>
            <w:div w:id="1463353618">
              <w:marLeft w:val="0"/>
              <w:marRight w:val="0"/>
              <w:marTop w:val="0"/>
              <w:marBottom w:val="0"/>
              <w:divBdr>
                <w:top w:val="none" w:sz="0" w:space="0" w:color="auto"/>
                <w:left w:val="none" w:sz="0" w:space="0" w:color="auto"/>
                <w:bottom w:val="none" w:sz="0" w:space="0" w:color="auto"/>
                <w:right w:val="none" w:sz="0" w:space="0" w:color="auto"/>
              </w:divBdr>
            </w:div>
          </w:divsChild>
        </w:div>
        <w:div w:id="520246107">
          <w:marLeft w:val="0"/>
          <w:marRight w:val="0"/>
          <w:marTop w:val="0"/>
          <w:marBottom w:val="0"/>
          <w:divBdr>
            <w:top w:val="none" w:sz="0" w:space="0" w:color="auto"/>
            <w:left w:val="none" w:sz="0" w:space="0" w:color="auto"/>
            <w:bottom w:val="none" w:sz="0" w:space="0" w:color="auto"/>
            <w:right w:val="none" w:sz="0" w:space="0" w:color="auto"/>
          </w:divBdr>
        </w:div>
        <w:div w:id="1725521564">
          <w:marLeft w:val="0"/>
          <w:marRight w:val="0"/>
          <w:marTop w:val="0"/>
          <w:marBottom w:val="0"/>
          <w:divBdr>
            <w:top w:val="none" w:sz="0" w:space="0" w:color="auto"/>
            <w:left w:val="none" w:sz="0" w:space="0" w:color="auto"/>
            <w:bottom w:val="none" w:sz="0" w:space="0" w:color="auto"/>
            <w:right w:val="none" w:sz="0" w:space="0" w:color="auto"/>
          </w:divBdr>
        </w:div>
        <w:div w:id="470949154">
          <w:marLeft w:val="0"/>
          <w:marRight w:val="0"/>
          <w:marTop w:val="0"/>
          <w:marBottom w:val="0"/>
          <w:divBdr>
            <w:top w:val="none" w:sz="0" w:space="0" w:color="auto"/>
            <w:left w:val="none" w:sz="0" w:space="0" w:color="auto"/>
            <w:bottom w:val="none" w:sz="0" w:space="0" w:color="auto"/>
            <w:right w:val="none" w:sz="0" w:space="0" w:color="auto"/>
          </w:divBdr>
        </w:div>
        <w:div w:id="8711146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bertasmith.github.io/healthecon_shiny/" TargetMode="External"/><Relationship Id="rId13" Type="http://schemas.openxmlformats.org/officeDocument/2006/relationships/hyperlink" Target="https://wellcomeopenresearch.s3.amazonaws.com/manuscripts/17335/0459c73d-cbaa-4c61-8549-235cf7a6e3ad_figure1.gif" TargetMode="External"/><Relationship Id="rId18" Type="http://schemas.openxmlformats.org/officeDocument/2006/relationships/hyperlink" Target="https://www.shinyapps.io/" TargetMode="External"/><Relationship Id="rId26" Type="http://schemas.openxmlformats.org/officeDocument/2006/relationships/hyperlink" Target="https://github.com/DARTH-git?language=r" TargetMode="External"/><Relationship Id="rId3" Type="http://schemas.openxmlformats.org/officeDocument/2006/relationships/settings" Target="settings.xml"/><Relationship Id="rId21" Type="http://schemas.openxmlformats.org/officeDocument/2006/relationships/hyperlink" Target="https://opensource.org/licenses/MIT" TargetMode="External"/><Relationship Id="rId34" Type="http://schemas.microsoft.com/office/2011/relationships/people" Target="people.xml"/><Relationship Id="rId7" Type="http://schemas.openxmlformats.org/officeDocument/2006/relationships/hyperlink" Target="mailto:rasmith3@sheffield.ac.uk" TargetMode="External"/><Relationship Id="rId12" Type="http://schemas.openxmlformats.org/officeDocument/2006/relationships/hyperlink" Target="https://github.com/RobertASmith/healthecon_shiny/tree/master/App" TargetMode="External"/><Relationship Id="rId17" Type="http://schemas.openxmlformats.org/officeDocument/2006/relationships/image" Target="https://wellcomeopenresearch.s3.amazonaws.com/manuscripts/17335/0459c73d-cbaa-4c61-8549-235cf7a6e3ad_figure2.gif" TargetMode="External"/><Relationship Id="rId25" Type="http://schemas.openxmlformats.org/officeDocument/2006/relationships/hyperlink" Target="https://www.researchgate.net/publication/338762820_Cohort_state-transition_models_in_R_From_conceptualization_to_implement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llcomeopenresearch.s3.amazonaws.com/manuscripts/17335/0459c73d-cbaa-4c61-8549-235cf7a6e3ad_figure2.gif" TargetMode="External"/><Relationship Id="rId20" Type="http://schemas.openxmlformats.org/officeDocument/2006/relationships/hyperlink" Target="https://doi.org/10.5281/zenodo.3730897" TargetMode="External"/><Relationship Id="rId29" Type="http://schemas.openxmlformats.org/officeDocument/2006/relationships/hyperlink" Target="https://mastering-shiny.org/" TargetMode="External"/><Relationship Id="rId1" Type="http://schemas.openxmlformats.org/officeDocument/2006/relationships/numbering" Target="numbering.xml"/><Relationship Id="rId6" Type="http://schemas.openxmlformats.org/officeDocument/2006/relationships/hyperlink" Target="https://orcid.org/0000-0003-3552-1087" TargetMode="External"/><Relationship Id="rId11" Type="http://schemas.openxmlformats.org/officeDocument/2006/relationships/hyperlink" Target="https://doi.org/10.5281/zenodo.3727052" TargetMode="External"/><Relationship Id="rId24" Type="http://schemas.openxmlformats.org/officeDocument/2006/relationships/hyperlink" Target="https://www.oreilly.com/library/view/introduction-to-r/9781785280252/" TargetMode="External"/><Relationship Id="rId32" Type="http://schemas.openxmlformats.org/officeDocument/2006/relationships/hyperlink" Target="https://cran.r-project.org/web/packages/gmailr/index.html" TargetMode="External"/><Relationship Id="rId37" Type="http://schemas.microsoft.com/office/2018/08/relationships/commentsExtensible" Target="commentsExtensible.xml"/><Relationship Id="rId5" Type="http://schemas.openxmlformats.org/officeDocument/2006/relationships/hyperlink" Target="https://orcid.org/0000-0003-0245-3217" TargetMode="External"/><Relationship Id="rId15" Type="http://schemas.openxmlformats.org/officeDocument/2006/relationships/hyperlink" Target="https://robertasmith.shinyapps.io/sick_sicker/" TargetMode="External"/><Relationship Id="rId23" Type="http://schemas.openxmlformats.org/officeDocument/2006/relationships/hyperlink" Target="https://www.oreilly.com/library/view/web-application-development/9781782174349/" TargetMode="External"/><Relationship Id="rId28" Type="http://schemas.openxmlformats.org/officeDocument/2006/relationships/hyperlink" Target="https://plotly-r.com" TargetMode="External"/><Relationship Id="rId10" Type="http://schemas.microsoft.com/office/2011/relationships/commentsExtended" Target="commentsExtended.xml"/><Relationship Id="rId19" Type="http://schemas.openxmlformats.org/officeDocument/2006/relationships/hyperlink" Target="https://github.com/RobertASmith/paper_makeHEshiny" TargetMode="External"/><Relationship Id="rId31" Type="http://schemas.openxmlformats.org/officeDocument/2006/relationships/hyperlink" Target="https://cran.r-project.org/web/packages/data.table/index.html"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https://wellcomeopenresearch.s3.amazonaws.com/manuscripts/17335/0459c73d-cbaa-4c61-8549-235cf7a6e3ad_figure1.gif" TargetMode="External"/><Relationship Id="rId22" Type="http://schemas.openxmlformats.org/officeDocument/2006/relationships/hyperlink" Target="https://www.nice.org.uk/process/pmg19/chapter/acknowledgements" TargetMode="External"/><Relationship Id="rId27" Type="http://schemas.openxmlformats.org/officeDocument/2006/relationships/hyperlink" Target="http://www.doi.org/10.5281/zenodo.3730897" TargetMode="External"/><Relationship Id="rId30" Type="http://schemas.openxmlformats.org/officeDocument/2006/relationships/hyperlink" Target="https://shiny.rstudio.com/articles/html-ui.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28</Pages>
  <Words>8935</Words>
  <Characters>50930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Smith</dc:creator>
  <cp:lastModifiedBy>Robert Smith</cp:lastModifiedBy>
  <cp:revision>4</cp:revision>
  <dcterms:created xsi:type="dcterms:W3CDTF">2020-07-22T11:06:00Z</dcterms:created>
  <dcterms:modified xsi:type="dcterms:W3CDTF">2020-07-22T16:11:00Z</dcterms:modified>
</cp:coreProperties>
</file>